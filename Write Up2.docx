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D551" w14:textId="77777777" w:rsidR="0094659E" w:rsidRPr="00932424" w:rsidRDefault="00210AE8" w:rsidP="00184312">
      <w:pPr>
        <w:spacing w:after="0" w:line="360" w:lineRule="auto"/>
        <w:jc w:val="center"/>
        <w:rPr>
          <w:rFonts w:cstheme="minorHAnsi"/>
          <w:b/>
          <w:sz w:val="20"/>
          <w:szCs w:val="20"/>
          <w:u w:val="single"/>
        </w:rPr>
      </w:pPr>
      <w:r w:rsidRPr="00932424">
        <w:rPr>
          <w:rFonts w:cstheme="minorHAnsi"/>
          <w:b/>
          <w:sz w:val="20"/>
          <w:szCs w:val="20"/>
          <w:u w:val="single"/>
        </w:rPr>
        <w:t>PREDICTING HIE: CONVENTIONAL RISK FACTORES COMPARED TO AGNOSTIC MACHINE LEARNING ALGORITHMS.</w:t>
      </w:r>
    </w:p>
    <w:p w14:paraId="3A0D7951" w14:textId="77777777" w:rsidR="00232899" w:rsidRPr="00932424" w:rsidRDefault="00232899" w:rsidP="00184312">
      <w:pPr>
        <w:spacing w:after="0" w:line="360" w:lineRule="auto"/>
        <w:rPr>
          <w:rFonts w:cstheme="minorHAnsi"/>
          <w:b/>
          <w:sz w:val="20"/>
          <w:szCs w:val="20"/>
        </w:rPr>
      </w:pPr>
    </w:p>
    <w:p w14:paraId="31F3D9B1" w14:textId="77777777" w:rsidR="00A072A3" w:rsidRPr="00932424" w:rsidRDefault="00210AE8" w:rsidP="00184312">
      <w:pPr>
        <w:spacing w:after="0" w:line="360" w:lineRule="auto"/>
        <w:rPr>
          <w:rFonts w:cstheme="minorHAnsi"/>
          <w:b/>
          <w:sz w:val="20"/>
          <w:szCs w:val="20"/>
        </w:rPr>
      </w:pPr>
      <w:r w:rsidRPr="00932424">
        <w:rPr>
          <w:rFonts w:cstheme="minorHAnsi"/>
          <w:b/>
          <w:sz w:val="20"/>
          <w:szCs w:val="20"/>
        </w:rPr>
        <w:t>INTRODUCTION</w:t>
      </w:r>
    </w:p>
    <w:p w14:paraId="72F316CB" w14:textId="77777777" w:rsidR="00932424" w:rsidRPr="00932424" w:rsidRDefault="00932424" w:rsidP="00184312">
      <w:pPr>
        <w:spacing w:after="0" w:line="360" w:lineRule="auto"/>
        <w:rPr>
          <w:rFonts w:cstheme="minorHAnsi"/>
          <w:b/>
          <w:sz w:val="20"/>
          <w:szCs w:val="20"/>
        </w:rPr>
      </w:pPr>
    </w:p>
    <w:p w14:paraId="72BE4C20" w14:textId="77777777" w:rsidR="00932424" w:rsidRPr="0061313F" w:rsidRDefault="00932424" w:rsidP="00184312">
      <w:pPr>
        <w:spacing w:after="0" w:line="360" w:lineRule="auto"/>
        <w:rPr>
          <w:rFonts w:cstheme="minorHAnsi"/>
          <w:sz w:val="20"/>
          <w:szCs w:val="20"/>
        </w:rPr>
      </w:pPr>
      <w:r w:rsidRPr="00932424">
        <w:rPr>
          <w:rFonts w:cstheme="minorHAnsi"/>
          <w:sz w:val="20"/>
          <w:szCs w:val="20"/>
        </w:rPr>
        <w:t>While m</w:t>
      </w:r>
      <w:r w:rsidRPr="00932424">
        <w:rPr>
          <w:rFonts w:cstheme="minorHAnsi"/>
          <w:bCs/>
          <w:sz w:val="20"/>
          <w:szCs w:val="20"/>
        </w:rPr>
        <w:t>others report that the well-being of their unborn infant is the single biggest priority for them</w:t>
      </w:r>
      <w:r w:rsidRPr="00932424">
        <w:rPr>
          <w:rFonts w:cstheme="minorHAnsi"/>
          <w:bCs/>
          <w:sz w:val="20"/>
          <w:szCs w:val="20"/>
        </w:rPr>
        <w:fldChar w:fldCharType="begin" w:fldLock="1"/>
      </w:r>
      <w:r>
        <w:rPr>
          <w:rFonts w:cstheme="minorHAnsi"/>
          <w:bCs/>
          <w:sz w:val="20"/>
          <w:szCs w:val="20"/>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932424">
        <w:rPr>
          <w:rFonts w:cstheme="minorHAnsi"/>
          <w:bCs/>
          <w:sz w:val="20"/>
          <w:szCs w:val="20"/>
        </w:rPr>
        <w:fldChar w:fldCharType="separate"/>
      </w:r>
      <w:r w:rsidRPr="00932424">
        <w:rPr>
          <w:rFonts w:cstheme="minorHAnsi"/>
          <w:bCs/>
          <w:noProof/>
          <w:sz w:val="20"/>
          <w:szCs w:val="20"/>
          <w:vertAlign w:val="superscript"/>
        </w:rPr>
        <w:t>1</w:t>
      </w:r>
      <w:r w:rsidRPr="00932424">
        <w:rPr>
          <w:rFonts w:cstheme="minorHAnsi"/>
          <w:bCs/>
          <w:sz w:val="20"/>
          <w:szCs w:val="20"/>
        </w:rPr>
        <w:fldChar w:fldCharType="end"/>
      </w:r>
      <w:r w:rsidRPr="00932424">
        <w:rPr>
          <w:rFonts w:cstheme="minorHAnsi"/>
          <w:bCs/>
          <w:sz w:val="20"/>
          <w:szCs w:val="20"/>
        </w:rPr>
        <w:t xml:space="preserve"> </w:t>
      </w:r>
      <w:r w:rsidRPr="00932424">
        <w:rPr>
          <w:rFonts w:cstheme="minorHAnsi"/>
          <w:sz w:val="20"/>
          <w:szCs w:val="20"/>
        </w:rPr>
        <w:t xml:space="preserve">there is little evidence to guide them or the </w:t>
      </w:r>
      <w:r w:rsidRPr="0061313F">
        <w:rPr>
          <w:rFonts w:cstheme="minorHAnsi"/>
          <w:sz w:val="20"/>
          <w:szCs w:val="20"/>
        </w:rPr>
        <w:t>professionals looking after their baby</w:t>
      </w:r>
      <w:r w:rsidRPr="0061313F">
        <w:rPr>
          <w:rFonts w:cstheme="minorHAnsi"/>
          <w:sz w:val="20"/>
          <w:szCs w:val="20"/>
        </w:rPr>
        <w:fldChar w:fldCharType="begin" w:fldLock="1"/>
      </w:r>
      <w:r w:rsidRPr="0061313F">
        <w:rPr>
          <w:rFonts w:cstheme="minorHAnsi"/>
          <w:sz w:val="20"/>
          <w:szCs w:val="20"/>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2</w:t>
      </w:r>
      <w:r w:rsidRPr="0061313F">
        <w:rPr>
          <w:rFonts w:cstheme="minorHAnsi"/>
          <w:sz w:val="20"/>
          <w:szCs w:val="20"/>
        </w:rPr>
        <w:fldChar w:fldCharType="end"/>
      </w:r>
      <w:r w:rsidRPr="0061313F">
        <w:rPr>
          <w:rFonts w:cstheme="minorHAnsi"/>
          <w:sz w:val="20"/>
          <w:szCs w:val="20"/>
        </w:rPr>
        <w:t>. The prediction of which infants will become compromised around birth is poorly understood</w:t>
      </w:r>
      <w:r w:rsidRPr="0061313F">
        <w:rPr>
          <w:rFonts w:cstheme="minorHAnsi"/>
          <w:sz w:val="20"/>
          <w:szCs w:val="20"/>
        </w:rPr>
        <w:fldChar w:fldCharType="begin" w:fldLock="1"/>
      </w:r>
      <w:r w:rsidRPr="0061313F">
        <w:rPr>
          <w:rFonts w:cstheme="minorHAnsi"/>
          <w:sz w:val="20"/>
          <w:szCs w:val="20"/>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3</w:t>
      </w:r>
      <w:r w:rsidRPr="0061313F">
        <w:rPr>
          <w:rFonts w:cstheme="minorHAnsi"/>
          <w:sz w:val="20"/>
          <w:szCs w:val="20"/>
        </w:rPr>
        <w:fldChar w:fldCharType="end"/>
      </w:r>
      <w:r w:rsidRPr="0061313F">
        <w:rPr>
          <w:rFonts w:cstheme="minorHAnsi"/>
          <w:sz w:val="20"/>
          <w:szCs w:val="20"/>
        </w:rPr>
        <w:t>, and has been identified as a priority for the RCOG</w:t>
      </w:r>
      <w:r w:rsidRPr="0061313F">
        <w:rPr>
          <w:rFonts w:cstheme="minorHAnsi"/>
          <w:sz w:val="20"/>
          <w:szCs w:val="20"/>
        </w:rPr>
        <w:fldChar w:fldCharType="begin" w:fldLock="1"/>
      </w:r>
      <w:r w:rsidRPr="0061313F">
        <w:rPr>
          <w:rFonts w:cstheme="minorHAnsi"/>
          <w:sz w:val="20"/>
          <w:szCs w:val="20"/>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4</w:t>
      </w:r>
      <w:r w:rsidRPr="0061313F">
        <w:rPr>
          <w:rFonts w:cstheme="minorHAnsi"/>
          <w:sz w:val="20"/>
          <w:szCs w:val="20"/>
        </w:rPr>
        <w:fldChar w:fldCharType="end"/>
      </w:r>
      <w:r w:rsidRPr="0061313F">
        <w:rPr>
          <w:rFonts w:cstheme="minorHAnsi"/>
          <w:sz w:val="20"/>
          <w:szCs w:val="20"/>
        </w:rPr>
        <w:t xml:space="preserve"> and the UK Department of Health</w:t>
      </w:r>
      <w:r w:rsidRPr="0061313F">
        <w:rPr>
          <w:rFonts w:cstheme="minorHAnsi"/>
          <w:sz w:val="20"/>
          <w:szCs w:val="20"/>
        </w:rPr>
        <w:fldChar w:fldCharType="begin" w:fldLock="1"/>
      </w:r>
      <w:r w:rsidRPr="0061313F">
        <w:rPr>
          <w:rFonts w:cstheme="minorHAnsi"/>
          <w:sz w:val="20"/>
          <w:szCs w:val="20"/>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5</w:t>
      </w:r>
      <w:r w:rsidRPr="0061313F">
        <w:rPr>
          <w:rFonts w:cstheme="minorHAnsi"/>
          <w:sz w:val="20"/>
          <w:szCs w:val="20"/>
        </w:rPr>
        <w:fldChar w:fldCharType="end"/>
      </w:r>
      <w:r w:rsidRPr="0061313F">
        <w:rPr>
          <w:rFonts w:cstheme="minorHAnsi"/>
          <w:sz w:val="20"/>
          <w:szCs w:val="20"/>
        </w:rPr>
        <w:t>. We have presented some work that shows that modelling of risk is feasible</w:t>
      </w:r>
      <w:r w:rsidRPr="0061313F">
        <w:rPr>
          <w:rFonts w:cstheme="minorHAnsi"/>
          <w:sz w:val="20"/>
          <w:szCs w:val="20"/>
        </w:rPr>
        <w:fldChar w:fldCharType="begin" w:fldLock="1"/>
      </w:r>
      <w:r w:rsidRPr="0061313F">
        <w:rPr>
          <w:rFonts w:cstheme="minorHAnsi"/>
          <w:sz w:val="20"/>
          <w:szCs w:val="20"/>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6</w:t>
      </w:r>
      <w:r w:rsidRPr="0061313F">
        <w:rPr>
          <w:rFonts w:cstheme="minorHAnsi"/>
          <w:sz w:val="20"/>
          <w:szCs w:val="20"/>
        </w:rPr>
        <w:fldChar w:fldCharType="end"/>
      </w:r>
      <w:r w:rsidRPr="0061313F">
        <w:rPr>
          <w:rFonts w:cstheme="minorHAnsi"/>
          <w:sz w:val="20"/>
          <w:szCs w:val="20"/>
        </w:rPr>
        <w:t xml:space="preserve"> and we know that simple interventions can improve neonatal and maternal</w:t>
      </w:r>
      <w:r w:rsidRPr="0061313F">
        <w:rPr>
          <w:rFonts w:cstheme="minorHAnsi"/>
          <w:sz w:val="20"/>
          <w:szCs w:val="20"/>
        </w:rPr>
        <w:fldChar w:fldCharType="begin" w:fldLock="1"/>
      </w:r>
      <w:r w:rsidRPr="0061313F">
        <w:rPr>
          <w:rFonts w:cstheme="minorHAnsi"/>
          <w:sz w:val="20"/>
          <w:szCs w:val="20"/>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61313F">
        <w:rPr>
          <w:rFonts w:cstheme="minorHAnsi"/>
          <w:sz w:val="20"/>
          <w:szCs w:val="20"/>
        </w:rPr>
        <w:fldChar w:fldCharType="separate"/>
      </w:r>
      <w:r w:rsidRPr="0061313F">
        <w:rPr>
          <w:rFonts w:cstheme="minorHAnsi"/>
          <w:noProof/>
          <w:sz w:val="20"/>
          <w:szCs w:val="20"/>
          <w:vertAlign w:val="superscript"/>
        </w:rPr>
        <w:t>7,8</w:t>
      </w:r>
      <w:r w:rsidRPr="0061313F">
        <w:rPr>
          <w:rFonts w:cstheme="minorHAnsi"/>
          <w:sz w:val="20"/>
          <w:szCs w:val="20"/>
        </w:rPr>
        <w:fldChar w:fldCharType="end"/>
      </w:r>
      <w:r w:rsidRPr="0061313F">
        <w:rPr>
          <w:rFonts w:cstheme="minorHAnsi"/>
          <w:sz w:val="20"/>
          <w:szCs w:val="20"/>
        </w:rPr>
        <w:t xml:space="preserve"> outcomes. </w:t>
      </w:r>
    </w:p>
    <w:p w14:paraId="097B5480" w14:textId="77777777" w:rsidR="00932424" w:rsidRDefault="00ED7B7B" w:rsidP="00184312">
      <w:pPr>
        <w:spacing w:after="0" w:line="360" w:lineRule="auto"/>
        <w:rPr>
          <w:rFonts w:cstheme="minorHAnsi"/>
          <w:sz w:val="20"/>
          <w:szCs w:val="20"/>
        </w:rPr>
      </w:pPr>
      <w:r>
        <w:rPr>
          <w:rFonts w:cstheme="minorHAnsi"/>
          <w:sz w:val="20"/>
          <w:szCs w:val="20"/>
          <w:shd w:val="clear" w:color="auto" w:fill="FFFFFF"/>
        </w:rPr>
        <w:t xml:space="preserve">One significant cause of perinatal brain injury is perinatal asphyxia, leading to hypoxic-ischaemic  encephalopathy (HIE). </w:t>
      </w:r>
      <w:r w:rsidR="00932424" w:rsidRPr="007670F3">
        <w:rPr>
          <w:rFonts w:cstheme="minorHAnsi"/>
          <w:sz w:val="20"/>
          <w:szCs w:val="20"/>
        </w:rPr>
        <w:t xml:space="preserve"> </w:t>
      </w:r>
      <w:r>
        <w:rPr>
          <w:rFonts w:cstheme="minorHAnsi"/>
          <w:sz w:val="20"/>
          <w:szCs w:val="20"/>
        </w:rPr>
        <w:t xml:space="preserve">HIE if often </w:t>
      </w:r>
      <w:r w:rsidR="00932424" w:rsidRPr="007670F3">
        <w:rPr>
          <w:rFonts w:cstheme="minorHAnsi"/>
          <w:sz w:val="20"/>
          <w:szCs w:val="20"/>
        </w:rPr>
        <w:t>devastating</w:t>
      </w:r>
      <w:r>
        <w:rPr>
          <w:rFonts w:cstheme="minorHAnsi"/>
          <w:sz w:val="20"/>
          <w:szCs w:val="20"/>
        </w:rPr>
        <w:t>,</w:t>
      </w:r>
      <w:r w:rsidR="00932424" w:rsidRPr="007670F3">
        <w:rPr>
          <w:rFonts w:cstheme="minorHAnsi"/>
          <w:sz w:val="20"/>
          <w:szCs w:val="20"/>
        </w:rPr>
        <w:t xml:space="preserve"> with life-long impacts for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13</w:t>
      </w:r>
      <w:r w:rsidR="00932424" w:rsidRPr="007670F3">
        <w:rPr>
          <w:rFonts w:cstheme="minorHAnsi"/>
          <w:sz w:val="20"/>
          <w:szCs w:val="20"/>
        </w:rPr>
        <w:fldChar w:fldCharType="end"/>
      </w:r>
      <w:r w:rsidR="00932424" w:rsidRPr="007670F3">
        <w:rPr>
          <w:rFonts w:cstheme="minorHAnsi"/>
          <w:sz w:val="20"/>
          <w:szCs w:val="20"/>
        </w:rPr>
        <w:t xml:space="preserve"> and their family, as well as costing society millions of pounds in medical compensation, lost earnings and welfare support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14</w:t>
      </w:r>
      <w:r w:rsidR="00932424" w:rsidRPr="007670F3">
        <w:rPr>
          <w:rFonts w:cstheme="minorHAnsi"/>
          <w:sz w:val="20"/>
          <w:szCs w:val="20"/>
        </w:rPr>
        <w:fldChar w:fldCharType="end"/>
      </w:r>
      <w:r w:rsidR="00932424" w:rsidRPr="007670F3">
        <w:rPr>
          <w:rFonts w:cstheme="minorHAnsi"/>
          <w:sz w:val="20"/>
          <w:szCs w:val="20"/>
        </w:rPr>
        <w:t>. As well as the direct impact on infants and families, obstetric practice represents the biggest proportion of legal claims against the NHS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15</w:t>
      </w:r>
      <w:r w:rsidR="00932424" w:rsidRPr="007670F3">
        <w:rPr>
          <w:rFonts w:cstheme="minorHAnsi"/>
          <w:sz w:val="20"/>
          <w:szCs w:val="20"/>
        </w:rPr>
        <w:fldChar w:fldCharType="end"/>
      </w:r>
      <w:r w:rsidR="00932424" w:rsidRPr="007670F3">
        <w:rPr>
          <w:rFonts w:cstheme="minorHAnsi"/>
          <w:sz w:val="20"/>
          <w:szCs w:val="20"/>
        </w:rPr>
        <w:t xml:space="preserve"> and even small improvements in outcomes would yield  substantial health benefits for individuals and economic benefits for health care services. Indeed, perinatal asphyxia is the 12th biggest cause of disability life years worldwide</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16</w:t>
      </w:r>
      <w:r w:rsidR="00932424" w:rsidRPr="007670F3">
        <w:rPr>
          <w:rFonts w:cstheme="minorHAnsi"/>
          <w:sz w:val="20"/>
          <w:szCs w:val="20"/>
        </w:rPr>
        <w:fldChar w:fldCharType="end"/>
      </w:r>
      <w:r w:rsidR="00932424" w:rsidRPr="007670F3">
        <w:rPr>
          <w:rFonts w:cstheme="minorHAnsi"/>
          <w:sz w:val="20"/>
          <w:szCs w:val="20"/>
        </w:rPr>
        <w:t xml:space="preserve"> (i.e. a bigger impact than diabetes mellitus or tuberculosis), and even those infants with mild asphyxia have worse measures in cognition, movement and social metrics when compared to their peers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17–19</w:t>
      </w:r>
      <w:r w:rsidR="00932424" w:rsidRPr="007670F3">
        <w:rPr>
          <w:rFonts w:cstheme="minorHAnsi"/>
          <w:sz w:val="20"/>
          <w:szCs w:val="20"/>
        </w:rPr>
        <w:fldChar w:fldCharType="end"/>
      </w:r>
      <w:r w:rsidR="00932424" w:rsidRPr="007670F3">
        <w:rPr>
          <w:rFonts w:cstheme="minorHAnsi"/>
          <w:sz w:val="20"/>
          <w:szCs w:val="20"/>
        </w:rPr>
        <w:t xml:space="preserve"> and the true impact of this and other post-term related pathologies, and the economic implications, are unclear</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20</w:t>
      </w:r>
      <w:r w:rsidR="00932424" w:rsidRPr="007670F3">
        <w:rPr>
          <w:rFonts w:cstheme="minorHAnsi"/>
          <w:sz w:val="20"/>
          <w:szCs w:val="20"/>
        </w:rPr>
        <w:fldChar w:fldCharType="end"/>
      </w:r>
      <w:r w:rsidR="00932424" w:rsidRPr="007670F3">
        <w:rPr>
          <w:rFonts w:cstheme="minorHAnsi"/>
          <w:sz w:val="20"/>
          <w:szCs w:val="20"/>
        </w:rPr>
        <w:t>. However interventions, such as induction of labour or operative delivery, can be employed if the risks of continuing the pregnancy are higher than delivery: for either the mother or the infant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21</w:t>
      </w:r>
      <w:r w:rsidR="00932424" w:rsidRPr="007670F3">
        <w:rPr>
          <w:rFonts w:cstheme="minorHAnsi"/>
          <w:sz w:val="20"/>
          <w:szCs w:val="20"/>
        </w:rPr>
        <w:fldChar w:fldCharType="end"/>
      </w:r>
      <w:r w:rsidR="00932424" w:rsidRPr="007670F3">
        <w:rPr>
          <w:rFonts w:cstheme="minorHAnsi"/>
          <w:sz w:val="20"/>
          <w:szCs w:val="20"/>
        </w:rPr>
        <w:t>. This lack of clear data on the perinatal risks and long term outcomes of these infants likely contributes to the variation in management of mothers with post-term babies</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11</w:t>
      </w:r>
      <w:r w:rsidR="00932424" w:rsidRPr="007670F3">
        <w:rPr>
          <w:rFonts w:cstheme="minorHAnsi"/>
          <w:sz w:val="20"/>
          <w:szCs w:val="20"/>
        </w:rPr>
        <w:fldChar w:fldCharType="end"/>
      </w:r>
      <w:r w:rsidR="00932424" w:rsidRPr="007670F3">
        <w:rPr>
          <w:rFonts w:cstheme="minorHAnsi"/>
          <w:sz w:val="20"/>
          <w:szCs w:val="20"/>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7670F3">
        <w:rPr>
          <w:rFonts w:cstheme="minorHAnsi"/>
          <w:sz w:val="20"/>
          <w:szCs w:val="20"/>
        </w:rPr>
        <w:fldChar w:fldCharType="begin" w:fldLock="1"/>
      </w:r>
      <w:r w:rsidR="00932424" w:rsidRPr="007670F3">
        <w:rPr>
          <w:rFonts w:cstheme="minorHAnsi"/>
          <w:sz w:val="20"/>
          <w:szCs w:val="20"/>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7670F3">
        <w:rPr>
          <w:rFonts w:cstheme="minorHAnsi"/>
          <w:sz w:val="20"/>
          <w:szCs w:val="20"/>
        </w:rPr>
        <w:fldChar w:fldCharType="separate"/>
      </w:r>
      <w:r w:rsidR="00932424" w:rsidRPr="007670F3">
        <w:rPr>
          <w:rFonts w:cstheme="minorHAnsi"/>
          <w:noProof/>
          <w:sz w:val="20"/>
          <w:szCs w:val="20"/>
          <w:vertAlign w:val="superscript"/>
        </w:rPr>
        <w:t>22</w:t>
      </w:r>
      <w:r w:rsidR="00932424" w:rsidRPr="007670F3">
        <w:rPr>
          <w:rFonts w:cstheme="minorHAnsi"/>
          <w:sz w:val="20"/>
          <w:szCs w:val="20"/>
        </w:rPr>
        <w:fldChar w:fldCharType="end"/>
      </w:r>
      <w:r w:rsidR="00932424" w:rsidRPr="007670F3">
        <w:rPr>
          <w:rFonts w:cstheme="minorHAnsi"/>
          <w:sz w:val="20"/>
          <w:szCs w:val="20"/>
        </w:rPr>
        <w:t>.</w:t>
      </w:r>
      <w:r w:rsidR="00370A6F">
        <w:rPr>
          <w:rFonts w:cstheme="minorHAnsi"/>
          <w:sz w:val="20"/>
          <w:szCs w:val="20"/>
        </w:rPr>
        <w:t xml:space="preserve"> </w:t>
      </w:r>
    </w:p>
    <w:p w14:paraId="5B656321" w14:textId="77777777" w:rsidR="00266407" w:rsidRPr="00266407" w:rsidRDefault="00370A6F" w:rsidP="003318D7">
      <w:pPr>
        <w:spacing w:after="0" w:line="360" w:lineRule="auto"/>
        <w:rPr>
          <w:rFonts w:cstheme="minorHAnsi"/>
          <w:sz w:val="20"/>
          <w:szCs w:val="20"/>
        </w:rPr>
      </w:pPr>
      <w:r w:rsidRPr="007670F3">
        <w:rPr>
          <w:rFonts w:cstheme="minorHAnsi"/>
          <w:sz w:val="20"/>
          <w:szCs w:val="20"/>
        </w:rPr>
        <w:t xml:space="preserve">Risk factors for perinatal asphyxia and encephalopathy have been derived by a number of papers; although one of the most cited remains the work by Badawi </w:t>
      </w:r>
      <w:r w:rsidRPr="000F1A04">
        <w:rPr>
          <w:rFonts w:cstheme="minorHAnsi"/>
          <w:i/>
          <w:sz w:val="20"/>
          <w:szCs w:val="20"/>
        </w:rPr>
        <w:t>et al</w:t>
      </w:r>
      <w:r w:rsidRPr="007670F3">
        <w:rPr>
          <w:rFonts w:cstheme="minorHAnsi"/>
          <w:sz w:val="20"/>
          <w:szCs w:val="20"/>
        </w:rPr>
        <w:fldChar w:fldCharType="begin" w:fldLock="1"/>
      </w:r>
      <w:r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7670F3">
        <w:rPr>
          <w:rFonts w:cstheme="minorHAnsi"/>
          <w:sz w:val="20"/>
          <w:szCs w:val="20"/>
        </w:rPr>
        <w:fldChar w:fldCharType="separate"/>
      </w:r>
      <w:r w:rsidRPr="007670F3">
        <w:rPr>
          <w:rFonts w:cstheme="minorHAnsi"/>
          <w:noProof/>
          <w:sz w:val="20"/>
          <w:szCs w:val="20"/>
          <w:vertAlign w:val="superscript"/>
        </w:rPr>
        <w:t>10,26</w:t>
      </w:r>
      <w:r w:rsidRPr="007670F3">
        <w:rPr>
          <w:rFonts w:cstheme="minorHAnsi"/>
          <w:sz w:val="20"/>
          <w:szCs w:val="20"/>
        </w:rPr>
        <w:fldChar w:fldCharType="end"/>
      </w:r>
      <w:r w:rsidRPr="007670F3">
        <w:rPr>
          <w:rFonts w:cstheme="minorHAnsi"/>
          <w:sz w:val="20"/>
          <w:szCs w:val="20"/>
        </w:rPr>
        <w:t xml:space="preserve">. This work identifies 35 potential risk factors for encephalopathy in an Australian population (Figure 1) and together have been cited over 700 times (Data extracted Web of Science 17/12/2019). </w:t>
      </w:r>
      <w:r>
        <w:rPr>
          <w:rFonts w:cstheme="minorHAnsi"/>
          <w:sz w:val="20"/>
          <w:szCs w:val="20"/>
        </w:rPr>
        <w:t xml:space="preserve">In contrast the use of Machine Learning (ML) and Artificial Intelligence algorithms to predict health outcomes is currently of great interest. However often these models require cleaned data, preparatory work </w:t>
      </w:r>
      <w:r w:rsidR="00266407">
        <w:rPr>
          <w:rFonts w:cstheme="minorHAnsi"/>
          <w:sz w:val="20"/>
          <w:szCs w:val="20"/>
        </w:rPr>
        <w:t xml:space="preserve">and advanced training and </w:t>
      </w:r>
      <w:r w:rsidR="00266407" w:rsidRPr="003318D7">
        <w:rPr>
          <w:rFonts w:cstheme="minorHAnsi"/>
          <w:sz w:val="20"/>
          <w:szCs w:val="20"/>
        </w:rPr>
        <w:t xml:space="preserve">expertise to develop, before </w:t>
      </w:r>
      <w:r w:rsidRPr="003318D7">
        <w:rPr>
          <w:rFonts w:cstheme="minorHAnsi"/>
          <w:sz w:val="20"/>
          <w:szCs w:val="20"/>
        </w:rPr>
        <w:t>they are able to meet, or exceed, clinical prediction.</w:t>
      </w:r>
      <w:r w:rsidR="003318D7" w:rsidRPr="003318D7">
        <w:rPr>
          <w:rFonts w:cstheme="minorHAnsi"/>
          <w:sz w:val="20"/>
          <w:szCs w:val="20"/>
        </w:rPr>
        <w:t xml:space="preserve"> Recently more automated techniques have become available, </w:t>
      </w:r>
      <w:r w:rsidR="00266407" w:rsidRPr="003318D7">
        <w:rPr>
          <w:rFonts w:cstheme="minorHAnsi"/>
          <w:sz w:val="20"/>
          <w:szCs w:val="20"/>
        </w:rPr>
        <w:t>collectively known as Auto Machine Learning (</w:t>
      </w:r>
      <w:proofErr w:type="spellStart"/>
      <w:r w:rsidR="00266407" w:rsidRPr="003318D7">
        <w:rPr>
          <w:rFonts w:cstheme="minorHAnsi"/>
          <w:sz w:val="20"/>
          <w:szCs w:val="20"/>
        </w:rPr>
        <w:t>AutoML</w:t>
      </w:r>
      <w:proofErr w:type="spellEnd"/>
      <w:r w:rsidR="00266407" w:rsidRPr="003318D7">
        <w:rPr>
          <w:rFonts w:cstheme="minorHAnsi"/>
          <w:sz w:val="20"/>
          <w:szCs w:val="20"/>
        </w:rPr>
        <w:t xml:space="preserve">). </w:t>
      </w:r>
      <w:r w:rsidR="003318D7" w:rsidRPr="003318D7">
        <w:rPr>
          <w:rFonts w:cstheme="minorHAnsi"/>
          <w:sz w:val="20"/>
          <w:szCs w:val="20"/>
        </w:rPr>
        <w:t xml:space="preserve">While </w:t>
      </w:r>
      <w:r w:rsidR="00266407" w:rsidRPr="003318D7">
        <w:rPr>
          <w:rFonts w:cstheme="minorHAnsi"/>
          <w:sz w:val="20"/>
          <w:szCs w:val="20"/>
        </w:rPr>
        <w:t>computationally expensive</w:t>
      </w:r>
      <w:r w:rsidR="003318D7" w:rsidRPr="003318D7">
        <w:rPr>
          <w:rFonts w:cstheme="minorHAnsi"/>
          <w:sz w:val="20"/>
          <w:szCs w:val="20"/>
        </w:rPr>
        <w:t xml:space="preserve"> they are now available as both standalone packages and cloud platforms. </w:t>
      </w:r>
    </w:p>
    <w:p w14:paraId="5B98BE68" w14:textId="77777777" w:rsidR="000F1A04" w:rsidRPr="00ED7B7B" w:rsidRDefault="000F1A04" w:rsidP="000F1A04">
      <w:pPr>
        <w:spacing w:after="0" w:line="360" w:lineRule="auto"/>
        <w:rPr>
          <w:rFonts w:cstheme="minorHAnsi"/>
          <w:sz w:val="20"/>
          <w:szCs w:val="20"/>
        </w:rPr>
      </w:pPr>
      <w:r w:rsidRPr="00ED7B7B">
        <w:rPr>
          <w:rFonts w:cstheme="minorHAnsi"/>
          <w:sz w:val="20"/>
          <w:szCs w:val="20"/>
        </w:rPr>
        <w:t>This work is based on the Collaborative Perinatal Project</w:t>
      </w:r>
      <w:r w:rsidRPr="00ED7B7B">
        <w:rPr>
          <w:rFonts w:cstheme="minorHAnsi"/>
          <w:sz w:val="20"/>
          <w:szCs w:val="20"/>
        </w:rPr>
        <w:fldChar w:fldCharType="begin" w:fldLock="1"/>
      </w:r>
      <w:r w:rsidRPr="00ED7B7B">
        <w:rPr>
          <w:rFonts w:cstheme="minorHAnsi"/>
          <w:sz w:val="20"/>
          <w:szCs w:val="20"/>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ED7B7B">
        <w:rPr>
          <w:rFonts w:cstheme="minorHAnsi"/>
          <w:sz w:val="20"/>
          <w:szCs w:val="20"/>
        </w:rPr>
        <w:fldChar w:fldCharType="separate"/>
      </w:r>
      <w:r w:rsidRPr="00ED7B7B">
        <w:rPr>
          <w:rFonts w:cstheme="minorHAnsi"/>
          <w:noProof/>
          <w:sz w:val="20"/>
          <w:szCs w:val="20"/>
          <w:vertAlign w:val="superscript"/>
        </w:rPr>
        <w:t>24</w:t>
      </w:r>
      <w:r w:rsidRPr="00ED7B7B">
        <w:rPr>
          <w:rFonts w:cstheme="minorHAnsi"/>
          <w:sz w:val="20"/>
          <w:szCs w:val="20"/>
        </w:rPr>
        <w:fldChar w:fldCharType="end"/>
      </w:r>
      <w:r w:rsidRPr="00ED7B7B">
        <w:rPr>
          <w:rFonts w:cstheme="minorHAnsi"/>
          <w:sz w:val="20"/>
          <w:szCs w:val="20"/>
        </w:rPr>
        <w:t xml:space="preserve">. </w:t>
      </w:r>
      <w:r w:rsidRPr="00ED7B7B">
        <w:rPr>
          <w:rFonts w:eastAsia="Times New Roman" w:cstheme="minorHAnsi"/>
          <w:sz w:val="21"/>
          <w:szCs w:val="21"/>
          <w:lang w:eastAsia="en-GB"/>
        </w:rPr>
        <w:t>Collection of Data was from 14 units across the United States and showed little evidence of selection bias</w:t>
      </w:r>
      <w:r w:rsidRPr="00ED7B7B">
        <w:rPr>
          <w:rFonts w:eastAsia="Times New Roman" w:cstheme="minorHAnsi"/>
          <w:sz w:val="21"/>
          <w:szCs w:val="21"/>
          <w:lang w:eastAsia="en-GB"/>
        </w:rPr>
        <w:fldChar w:fldCharType="begin" w:fldLock="1"/>
      </w:r>
      <w:r w:rsidRPr="00ED7B7B">
        <w:rPr>
          <w:rFonts w:eastAsia="Times New Roman" w:cstheme="minorHAnsi"/>
          <w:sz w:val="21"/>
          <w:szCs w:val="21"/>
          <w:lang w:eastAsia="en-GB"/>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ED7B7B">
        <w:rPr>
          <w:rFonts w:eastAsia="Times New Roman" w:cstheme="minorHAnsi"/>
          <w:sz w:val="21"/>
          <w:szCs w:val="21"/>
          <w:lang w:eastAsia="en-GB"/>
        </w:rPr>
        <w:fldChar w:fldCharType="separate"/>
      </w:r>
      <w:r w:rsidRPr="00ED7B7B">
        <w:rPr>
          <w:rFonts w:eastAsia="Times New Roman" w:cstheme="minorHAnsi"/>
          <w:noProof/>
          <w:sz w:val="21"/>
          <w:szCs w:val="21"/>
          <w:vertAlign w:val="superscript"/>
          <w:lang w:eastAsia="en-GB"/>
        </w:rPr>
        <w:t>25</w:t>
      </w:r>
      <w:r w:rsidRPr="00ED7B7B">
        <w:rPr>
          <w:rFonts w:eastAsia="Times New Roman" w:cstheme="minorHAnsi"/>
          <w:sz w:val="21"/>
          <w:szCs w:val="21"/>
          <w:lang w:eastAsia="en-GB"/>
        </w:rPr>
        <w:fldChar w:fldCharType="end"/>
      </w:r>
      <w:r w:rsidRPr="00ED7B7B">
        <w:rPr>
          <w:rFonts w:eastAsia="Times New Roman" w:cstheme="minorHAnsi"/>
          <w:sz w:val="21"/>
          <w:szCs w:val="21"/>
          <w:lang w:eastAsia="en-GB"/>
        </w:rPr>
        <w:t>. The dataset collected data on approximately 60,000 pregnancies, and 58,000 live born infants born between 1959 and 1965. Data was collected throughout the prenatal period, labour and delivery,</w:t>
      </w:r>
      <w:r w:rsidR="00370A6F" w:rsidRPr="00ED7B7B">
        <w:rPr>
          <w:rFonts w:eastAsia="Times New Roman" w:cstheme="minorHAnsi"/>
          <w:sz w:val="21"/>
          <w:szCs w:val="21"/>
          <w:lang w:eastAsia="en-GB"/>
        </w:rPr>
        <w:t xml:space="preserve"> </w:t>
      </w:r>
      <w:r w:rsidRPr="00ED7B7B">
        <w:rPr>
          <w:rFonts w:eastAsia="Times New Roman" w:cstheme="minorHAnsi"/>
          <w:sz w:val="21"/>
          <w:szCs w:val="21"/>
          <w:lang w:eastAsia="en-GB"/>
        </w:rPr>
        <w:t xml:space="preserve">postpartum and as the child grew. </w:t>
      </w:r>
    </w:p>
    <w:p w14:paraId="0DCD7852" w14:textId="77777777" w:rsidR="007670F3" w:rsidRPr="00ED7B7B" w:rsidRDefault="007670F3" w:rsidP="00184312">
      <w:pPr>
        <w:spacing w:after="0" w:line="360" w:lineRule="auto"/>
        <w:rPr>
          <w:rFonts w:eastAsia="Times New Roman" w:cstheme="minorHAnsi"/>
          <w:sz w:val="21"/>
          <w:szCs w:val="21"/>
          <w:lang w:eastAsia="en-GB"/>
        </w:rPr>
      </w:pPr>
    </w:p>
    <w:p w14:paraId="1E8DA1C8" w14:textId="77777777" w:rsidR="0094659E" w:rsidRDefault="00210AE8" w:rsidP="00184312">
      <w:pPr>
        <w:spacing w:after="0" w:line="360" w:lineRule="auto"/>
        <w:rPr>
          <w:rFonts w:cstheme="minorHAnsi"/>
          <w:b/>
          <w:sz w:val="20"/>
          <w:szCs w:val="20"/>
        </w:rPr>
      </w:pPr>
      <w:r w:rsidRPr="007670F3">
        <w:rPr>
          <w:rFonts w:cstheme="minorHAnsi"/>
          <w:b/>
          <w:sz w:val="20"/>
          <w:szCs w:val="20"/>
        </w:rPr>
        <w:t>AIMS</w:t>
      </w:r>
    </w:p>
    <w:p w14:paraId="3A842DC7" w14:textId="77777777" w:rsidR="00232899" w:rsidRPr="00932424" w:rsidRDefault="00232899" w:rsidP="00184312">
      <w:pPr>
        <w:pStyle w:val="ListParagraph"/>
        <w:numPr>
          <w:ilvl w:val="0"/>
          <w:numId w:val="1"/>
        </w:numPr>
        <w:spacing w:after="0" w:line="360" w:lineRule="auto"/>
        <w:rPr>
          <w:rFonts w:cstheme="minorHAnsi"/>
          <w:sz w:val="20"/>
          <w:szCs w:val="20"/>
        </w:rPr>
      </w:pPr>
      <w:r w:rsidRPr="007670F3">
        <w:rPr>
          <w:rFonts w:cstheme="minorHAnsi"/>
          <w:sz w:val="20"/>
          <w:szCs w:val="20"/>
        </w:rPr>
        <w:t>The aim of this work is</w:t>
      </w:r>
      <w:r w:rsidR="003446EE" w:rsidRPr="007670F3">
        <w:rPr>
          <w:rFonts w:cstheme="minorHAnsi"/>
          <w:sz w:val="20"/>
          <w:szCs w:val="20"/>
        </w:rPr>
        <w:t xml:space="preserve"> t</w:t>
      </w:r>
      <w:r w:rsidRPr="007670F3">
        <w:rPr>
          <w:rFonts w:cstheme="minorHAnsi"/>
          <w:sz w:val="20"/>
          <w:szCs w:val="20"/>
        </w:rPr>
        <w:t>o identify if an agnostic ML model can predict, from historic</w:t>
      </w:r>
      <w:r w:rsidR="00A072A3" w:rsidRPr="007670F3">
        <w:rPr>
          <w:rFonts w:cstheme="minorHAnsi"/>
          <w:sz w:val="20"/>
          <w:szCs w:val="20"/>
        </w:rPr>
        <w:t xml:space="preserve"> data, as well, or better than established risk factors</w:t>
      </w:r>
      <w:r w:rsidRPr="00932424">
        <w:rPr>
          <w:rFonts w:cstheme="minorHAnsi"/>
          <w:sz w:val="20"/>
          <w:szCs w:val="20"/>
        </w:rPr>
        <w:t>, to predict a poor outcome at the onset of labour.</w:t>
      </w:r>
    </w:p>
    <w:p w14:paraId="7BDD0700"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 xml:space="preserve">To test if measures of infant growth can improve </w:t>
      </w:r>
      <w:r w:rsidR="00ED7B7B">
        <w:rPr>
          <w:rFonts w:cstheme="minorHAnsi"/>
          <w:sz w:val="20"/>
          <w:szCs w:val="20"/>
        </w:rPr>
        <w:t xml:space="preserve">the </w:t>
      </w:r>
      <w:r w:rsidRPr="00932424">
        <w:rPr>
          <w:rFonts w:cstheme="minorHAnsi"/>
          <w:sz w:val="20"/>
          <w:szCs w:val="20"/>
        </w:rPr>
        <w:t>prediction of hypoxic-ischaemic encephalopathy.</w:t>
      </w:r>
    </w:p>
    <w:p w14:paraId="696297CA" w14:textId="77777777" w:rsidR="003446EE" w:rsidRPr="00932424" w:rsidRDefault="003446EE" w:rsidP="00184312">
      <w:pPr>
        <w:pStyle w:val="ListParagraph"/>
        <w:numPr>
          <w:ilvl w:val="0"/>
          <w:numId w:val="1"/>
        </w:numPr>
        <w:spacing w:after="0" w:line="360" w:lineRule="auto"/>
        <w:rPr>
          <w:rFonts w:cstheme="minorHAnsi"/>
          <w:sz w:val="20"/>
          <w:szCs w:val="20"/>
        </w:rPr>
      </w:pPr>
      <w:r w:rsidRPr="00932424">
        <w:rPr>
          <w:rFonts w:cstheme="minorHAnsi"/>
          <w:sz w:val="20"/>
          <w:szCs w:val="20"/>
        </w:rPr>
        <w:t>Estimate the amount of hypoxic brain injury potentially preventable using the above models.</w:t>
      </w:r>
    </w:p>
    <w:p w14:paraId="066605EA" w14:textId="77777777" w:rsidR="00232899" w:rsidRPr="00932424" w:rsidRDefault="00232899" w:rsidP="00184312">
      <w:pPr>
        <w:spacing w:after="0" w:line="360" w:lineRule="auto"/>
        <w:rPr>
          <w:rFonts w:cstheme="minorHAnsi"/>
          <w:sz w:val="20"/>
          <w:szCs w:val="20"/>
        </w:rPr>
      </w:pPr>
    </w:p>
    <w:p w14:paraId="12FD9A35" w14:textId="77777777" w:rsidR="00232899" w:rsidRPr="00932424" w:rsidRDefault="00210AE8" w:rsidP="00184312">
      <w:pPr>
        <w:spacing w:after="0" w:line="360" w:lineRule="auto"/>
        <w:rPr>
          <w:rFonts w:cstheme="minorHAnsi"/>
          <w:b/>
          <w:sz w:val="20"/>
          <w:szCs w:val="20"/>
        </w:rPr>
      </w:pPr>
      <w:r w:rsidRPr="00932424">
        <w:rPr>
          <w:rFonts w:cstheme="minorHAnsi"/>
          <w:b/>
          <w:sz w:val="20"/>
          <w:szCs w:val="20"/>
        </w:rPr>
        <w:t>METHODS</w:t>
      </w:r>
    </w:p>
    <w:p w14:paraId="26119F93" w14:textId="77777777" w:rsidR="00906FC0" w:rsidRDefault="00906FC0" w:rsidP="00184312">
      <w:pPr>
        <w:spacing w:after="0" w:line="360" w:lineRule="auto"/>
        <w:rPr>
          <w:rFonts w:cstheme="minorHAnsi"/>
          <w:sz w:val="20"/>
          <w:szCs w:val="20"/>
        </w:rPr>
      </w:pPr>
    </w:p>
    <w:p w14:paraId="0D238659" w14:textId="77777777" w:rsidR="00906FC0" w:rsidRDefault="00906FC0" w:rsidP="00184312">
      <w:pPr>
        <w:spacing w:after="0" w:line="360" w:lineRule="auto"/>
        <w:rPr>
          <w:rFonts w:cstheme="minorHAnsi"/>
          <w:b/>
          <w:sz w:val="20"/>
          <w:szCs w:val="20"/>
        </w:rPr>
      </w:pPr>
      <w:r w:rsidRPr="00906FC0">
        <w:rPr>
          <w:rFonts w:cstheme="minorHAnsi"/>
          <w:b/>
          <w:sz w:val="20"/>
          <w:szCs w:val="20"/>
        </w:rPr>
        <w:t>Cohort Development</w:t>
      </w:r>
    </w:p>
    <w:p w14:paraId="26E5C3CC" w14:textId="77777777" w:rsidR="00906FC0" w:rsidRPr="00906FC0" w:rsidRDefault="00906FC0" w:rsidP="00184312">
      <w:pPr>
        <w:spacing w:after="0" w:line="360" w:lineRule="auto"/>
        <w:rPr>
          <w:rFonts w:cstheme="minorHAnsi"/>
          <w:sz w:val="20"/>
          <w:szCs w:val="20"/>
        </w:rPr>
      </w:pPr>
      <w:r>
        <w:rPr>
          <w:rFonts w:cstheme="minorHAnsi"/>
          <w:sz w:val="20"/>
          <w:szCs w:val="20"/>
        </w:rPr>
        <w:t xml:space="preserve">The dataset is based on the full CPP </w:t>
      </w:r>
      <w:r w:rsidR="009B03B2">
        <w:rPr>
          <w:rFonts w:cstheme="minorHAnsi"/>
          <w:sz w:val="20"/>
          <w:szCs w:val="20"/>
        </w:rPr>
        <w:t xml:space="preserve">variable file </w:t>
      </w:r>
      <w:r>
        <w:rPr>
          <w:rFonts w:cstheme="minorHAnsi"/>
          <w:sz w:val="20"/>
          <w:szCs w:val="20"/>
        </w:rPr>
        <w:t xml:space="preserve">dataset; containing data in </w:t>
      </w:r>
      <w:r w:rsidRPr="00906FC0">
        <w:rPr>
          <w:rFonts w:cstheme="minorHAnsi"/>
          <w:sz w:val="20"/>
          <w:szCs w:val="20"/>
        </w:rPr>
        <w:t>58,760</w:t>
      </w:r>
      <w:r>
        <w:rPr>
          <w:rFonts w:cstheme="minorHAnsi"/>
          <w:sz w:val="20"/>
          <w:szCs w:val="20"/>
        </w:rPr>
        <w:t xml:space="preserve"> infants. A total of 12,005 infants were born preterm (&lt;37 weeks of completed gestation), 5476 were born after 42 weeks, and 964 were born to a mother of less than 16 years age; leaving a total of </w:t>
      </w:r>
      <w:r w:rsidRPr="00906FC0">
        <w:rPr>
          <w:rFonts w:cstheme="minorHAnsi"/>
          <w:sz w:val="20"/>
          <w:szCs w:val="20"/>
        </w:rPr>
        <w:t>40</w:t>
      </w:r>
      <w:r w:rsidR="00ED7B7B">
        <w:rPr>
          <w:rFonts w:cstheme="minorHAnsi"/>
          <w:sz w:val="20"/>
          <w:szCs w:val="20"/>
        </w:rPr>
        <w:t>,</w:t>
      </w:r>
      <w:r w:rsidRPr="00906FC0">
        <w:rPr>
          <w:rFonts w:cstheme="minorHAnsi"/>
          <w:sz w:val="20"/>
          <w:szCs w:val="20"/>
        </w:rPr>
        <w:t>315</w:t>
      </w:r>
      <w:r>
        <w:rPr>
          <w:rFonts w:cstheme="minorHAnsi"/>
          <w:sz w:val="20"/>
          <w:szCs w:val="20"/>
        </w:rPr>
        <w:t xml:space="preserve"> for the analyses. 19,487 infants were born between 1959 and 1962 (and were placed in the first cohort), while 20,828 were born between 1963 and 1966 (and were placed in the second). </w:t>
      </w:r>
    </w:p>
    <w:p w14:paraId="57953D2E" w14:textId="77777777" w:rsidR="00A66215" w:rsidRPr="00932424" w:rsidRDefault="00A66215" w:rsidP="00184312">
      <w:pPr>
        <w:spacing w:after="0" w:line="360" w:lineRule="auto"/>
        <w:rPr>
          <w:rFonts w:cstheme="minorHAnsi"/>
          <w:sz w:val="20"/>
          <w:szCs w:val="20"/>
        </w:rPr>
      </w:pPr>
      <w:r w:rsidRPr="00932424">
        <w:rPr>
          <w:rFonts w:cstheme="minorHAnsi"/>
          <w:sz w:val="20"/>
          <w:szCs w:val="20"/>
        </w:rPr>
        <w:t>Primary outcome is hypoxic-ischaemic encephalopathy</w:t>
      </w:r>
      <w:r w:rsidR="002B101E" w:rsidRPr="00932424">
        <w:rPr>
          <w:rFonts w:cstheme="minorHAnsi"/>
          <w:sz w:val="20"/>
          <w:szCs w:val="20"/>
        </w:rPr>
        <w:t xml:space="preserve"> (HIE)</w:t>
      </w:r>
      <w:r w:rsidRPr="00932424">
        <w:rPr>
          <w:rFonts w:cstheme="minorHAnsi"/>
          <w:sz w:val="20"/>
          <w:szCs w:val="20"/>
        </w:rPr>
        <w:t xml:space="preserve"> defined as having definite seizures, hypertonia, jitteriness, hypotonia, abnormal reflexes, or abnormal cry; after having a low 5 minute Apgar score (&lt;7)</w:t>
      </w:r>
      <w:r w:rsidR="00B23379">
        <w:rPr>
          <w:rFonts w:cstheme="minorHAnsi"/>
          <w:sz w:val="20"/>
          <w:szCs w:val="20"/>
        </w:rPr>
        <w:fldChar w:fldCharType="begin" w:fldLock="1"/>
      </w:r>
      <w:r w:rsidR="00B23379">
        <w:rPr>
          <w:rFonts w:cstheme="minorHAnsi"/>
          <w:sz w:val="20"/>
          <w:szCs w:val="20"/>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Pr>
          <w:rFonts w:cstheme="minorHAnsi"/>
          <w:sz w:val="20"/>
          <w:szCs w:val="20"/>
        </w:rPr>
        <w:fldChar w:fldCharType="separate"/>
      </w:r>
      <w:r w:rsidR="00B23379" w:rsidRPr="00B23379">
        <w:rPr>
          <w:rFonts w:cstheme="minorHAnsi"/>
          <w:noProof/>
          <w:sz w:val="20"/>
          <w:szCs w:val="20"/>
          <w:vertAlign w:val="superscript"/>
        </w:rPr>
        <w:t>27</w:t>
      </w:r>
      <w:r w:rsidR="00B23379">
        <w:rPr>
          <w:rFonts w:cstheme="minorHAnsi"/>
          <w:sz w:val="20"/>
          <w:szCs w:val="20"/>
        </w:rPr>
        <w:fldChar w:fldCharType="end"/>
      </w:r>
      <w:r w:rsidRPr="00932424">
        <w:rPr>
          <w:rFonts w:cstheme="minorHAnsi"/>
          <w:sz w:val="20"/>
          <w:szCs w:val="20"/>
        </w:rPr>
        <w:t>. Analyses were r</w:t>
      </w:r>
      <w:r w:rsidR="002B101E" w:rsidRPr="00932424">
        <w:rPr>
          <w:rFonts w:cstheme="minorHAnsi"/>
          <w:sz w:val="20"/>
          <w:szCs w:val="20"/>
        </w:rPr>
        <w:t>epeated for perinatal death</w:t>
      </w:r>
      <w:r w:rsidR="00E55CAB">
        <w:rPr>
          <w:rFonts w:cstheme="minorHAnsi"/>
          <w:sz w:val="20"/>
          <w:szCs w:val="20"/>
        </w:rPr>
        <w:t xml:space="preserve"> [</w:t>
      </w:r>
      <w:r w:rsidR="002B101E" w:rsidRPr="00932424">
        <w:rPr>
          <w:rFonts w:cstheme="minorHAnsi"/>
          <w:sz w:val="20"/>
          <w:szCs w:val="20"/>
        </w:rPr>
        <w:t xml:space="preserve">the </w:t>
      </w:r>
      <w:r w:rsidRPr="00932424">
        <w:rPr>
          <w:rFonts w:cstheme="minorHAnsi"/>
          <w:sz w:val="20"/>
          <w:szCs w:val="20"/>
        </w:rPr>
        <w:t>need</w:t>
      </w:r>
      <w:r w:rsidR="002B101E" w:rsidRPr="00932424">
        <w:rPr>
          <w:rFonts w:cstheme="minorHAnsi"/>
          <w:sz w:val="20"/>
          <w:szCs w:val="20"/>
        </w:rPr>
        <w:t xml:space="preserve"> for resuscitation after birth and the presence of a low Apgar score (&lt;7 at 5 </w:t>
      </w:r>
      <w:commentRangeStart w:id="0"/>
      <w:r w:rsidR="002B101E" w:rsidRPr="00932424">
        <w:rPr>
          <w:rFonts w:cstheme="minorHAnsi"/>
          <w:sz w:val="20"/>
          <w:szCs w:val="20"/>
        </w:rPr>
        <w:t>minutes</w:t>
      </w:r>
      <w:commentRangeEnd w:id="0"/>
      <w:r w:rsidR="00E55CAB">
        <w:rPr>
          <w:rStyle w:val="CommentReference"/>
        </w:rPr>
        <w:commentReference w:id="0"/>
      </w:r>
      <w:r w:rsidR="002B101E" w:rsidRPr="00932424">
        <w:rPr>
          <w:rFonts w:cstheme="minorHAnsi"/>
          <w:sz w:val="20"/>
          <w:szCs w:val="20"/>
        </w:rPr>
        <w:t>)</w:t>
      </w:r>
      <w:r w:rsidR="00E55CAB">
        <w:rPr>
          <w:rFonts w:cstheme="minorHAnsi"/>
          <w:sz w:val="20"/>
          <w:szCs w:val="20"/>
        </w:rPr>
        <w:t>]</w:t>
      </w:r>
      <w:r w:rsidR="002B101E" w:rsidRPr="00932424">
        <w:rPr>
          <w:rFonts w:cstheme="minorHAnsi"/>
          <w:sz w:val="20"/>
          <w:szCs w:val="20"/>
        </w:rPr>
        <w:t>.</w:t>
      </w:r>
      <w:r w:rsidR="00370A6F">
        <w:rPr>
          <w:rFonts w:cstheme="minorHAnsi"/>
          <w:sz w:val="20"/>
          <w:szCs w:val="20"/>
        </w:rPr>
        <w:t xml:space="preserve"> </w:t>
      </w:r>
    </w:p>
    <w:p w14:paraId="1358DFE9" w14:textId="77777777" w:rsidR="00370A6F" w:rsidRDefault="002B101E" w:rsidP="00184312">
      <w:pPr>
        <w:spacing w:after="0" w:line="360" w:lineRule="auto"/>
        <w:rPr>
          <w:rFonts w:cstheme="minorHAnsi"/>
          <w:sz w:val="20"/>
          <w:szCs w:val="20"/>
        </w:rPr>
      </w:pPr>
      <w:r w:rsidRPr="00932424">
        <w:rPr>
          <w:rFonts w:cstheme="minorHAnsi"/>
          <w:sz w:val="20"/>
          <w:szCs w:val="20"/>
        </w:rPr>
        <w:t xml:space="preserve">Initially the characteristics of the population </w:t>
      </w:r>
      <w:r w:rsidR="00370A6F">
        <w:rPr>
          <w:rFonts w:cstheme="minorHAnsi"/>
          <w:sz w:val="20"/>
          <w:szCs w:val="20"/>
        </w:rPr>
        <w:t>(as used by Badawi</w:t>
      </w:r>
      <w:r w:rsidR="00370A6F" w:rsidRPr="007670F3">
        <w:rPr>
          <w:rFonts w:cstheme="minorHAnsi"/>
          <w:sz w:val="20"/>
          <w:szCs w:val="20"/>
        </w:rPr>
        <w:fldChar w:fldCharType="begin" w:fldLock="1"/>
      </w:r>
      <w:r w:rsidR="00370A6F" w:rsidRPr="007670F3">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370A6F" w:rsidRPr="007670F3">
        <w:rPr>
          <w:rFonts w:cstheme="minorHAnsi"/>
          <w:sz w:val="20"/>
          <w:szCs w:val="20"/>
        </w:rPr>
        <w:fldChar w:fldCharType="separate"/>
      </w:r>
      <w:r w:rsidR="00370A6F" w:rsidRPr="007670F3">
        <w:rPr>
          <w:rFonts w:cstheme="minorHAnsi"/>
          <w:noProof/>
          <w:sz w:val="20"/>
          <w:szCs w:val="20"/>
          <w:vertAlign w:val="superscript"/>
        </w:rPr>
        <w:t>10,26</w:t>
      </w:r>
      <w:r w:rsidR="00370A6F" w:rsidRPr="007670F3">
        <w:rPr>
          <w:rFonts w:cstheme="minorHAnsi"/>
          <w:sz w:val="20"/>
          <w:szCs w:val="20"/>
        </w:rPr>
        <w:fldChar w:fldCharType="end"/>
      </w:r>
      <w:r w:rsidR="00370A6F">
        <w:rPr>
          <w:rFonts w:cstheme="minorHAnsi"/>
          <w:sz w:val="20"/>
          <w:szCs w:val="20"/>
        </w:rPr>
        <w:t xml:space="preserve">) </w:t>
      </w:r>
      <w:r w:rsidRPr="00932424">
        <w:rPr>
          <w:rFonts w:cstheme="minorHAnsi"/>
          <w:sz w:val="20"/>
          <w:szCs w:val="20"/>
        </w:rPr>
        <w:t>will be described, split by the presence or not, of HIE. Two sets of predicti</w:t>
      </w:r>
      <w:r w:rsidR="00370A6F">
        <w:rPr>
          <w:rFonts w:cstheme="minorHAnsi"/>
          <w:sz w:val="20"/>
          <w:szCs w:val="20"/>
        </w:rPr>
        <w:t>on models will then be develop.</w:t>
      </w:r>
    </w:p>
    <w:p w14:paraId="5392AB16" w14:textId="77777777" w:rsidR="00370A6F" w:rsidRDefault="002B101E"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One will be based on established risk factors for HIE, </w:t>
      </w:r>
      <w:r w:rsidR="00B23379" w:rsidRPr="00370A6F">
        <w:rPr>
          <w:rFonts w:cstheme="minorHAnsi"/>
          <w:sz w:val="20"/>
          <w:szCs w:val="20"/>
        </w:rPr>
        <w:t xml:space="preserve">based on </w:t>
      </w:r>
      <w:r w:rsidR="00370A6F" w:rsidRPr="00370A6F">
        <w:rPr>
          <w:rFonts w:cstheme="minorHAnsi"/>
          <w:i/>
          <w:sz w:val="20"/>
          <w:szCs w:val="20"/>
        </w:rPr>
        <w:t xml:space="preserve">a-priori </w:t>
      </w:r>
      <w:r w:rsidR="00370A6F">
        <w:rPr>
          <w:rFonts w:cstheme="minorHAnsi"/>
          <w:sz w:val="20"/>
          <w:szCs w:val="20"/>
        </w:rPr>
        <w:t>proposed</w:t>
      </w:r>
      <w:r w:rsidR="00B23379" w:rsidRPr="00370A6F">
        <w:rPr>
          <w:rFonts w:cstheme="minorHAnsi"/>
          <w:sz w:val="20"/>
          <w:szCs w:val="20"/>
        </w:rPr>
        <w:t xml:space="preserve"> risk factors (Figure 1)</w:t>
      </w:r>
      <w:r w:rsidR="00B23379" w:rsidRPr="00370A6F">
        <w:rPr>
          <w:rFonts w:cstheme="minorHAnsi"/>
          <w:sz w:val="20"/>
          <w:szCs w:val="20"/>
        </w:rPr>
        <w:fldChar w:fldCharType="begin" w:fldLock="1"/>
      </w:r>
      <w:r w:rsidR="00B23379" w:rsidRPr="00370A6F">
        <w:rPr>
          <w:rFonts w:cstheme="minorHAnsi"/>
          <w:sz w:val="20"/>
          <w:szCs w:val="20"/>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370A6F">
        <w:rPr>
          <w:rFonts w:cstheme="minorHAnsi"/>
          <w:sz w:val="20"/>
          <w:szCs w:val="20"/>
        </w:rPr>
        <w:fldChar w:fldCharType="separate"/>
      </w:r>
      <w:r w:rsidR="00B23379" w:rsidRPr="00370A6F">
        <w:rPr>
          <w:rFonts w:cstheme="minorHAnsi"/>
          <w:noProof/>
          <w:sz w:val="20"/>
          <w:szCs w:val="20"/>
          <w:vertAlign w:val="superscript"/>
        </w:rPr>
        <w:t>10,26</w:t>
      </w:r>
      <w:r w:rsidR="00B23379" w:rsidRPr="00370A6F">
        <w:rPr>
          <w:rFonts w:cstheme="minorHAnsi"/>
          <w:sz w:val="20"/>
          <w:szCs w:val="20"/>
        </w:rPr>
        <w:fldChar w:fldCharType="end"/>
      </w:r>
      <w:r w:rsidR="00521479" w:rsidRPr="00370A6F">
        <w:rPr>
          <w:rFonts w:cstheme="minorHAnsi"/>
          <w:sz w:val="20"/>
          <w:szCs w:val="20"/>
        </w:rPr>
        <w:t>(‘Conventional Analysis’).</w:t>
      </w:r>
    </w:p>
    <w:p w14:paraId="3CBA42BC" w14:textId="77777777" w:rsidR="00C47E4F" w:rsidRPr="00370A6F" w:rsidRDefault="00521479" w:rsidP="00370A6F">
      <w:pPr>
        <w:pStyle w:val="ListParagraph"/>
        <w:numPr>
          <w:ilvl w:val="0"/>
          <w:numId w:val="3"/>
        </w:numPr>
        <w:spacing w:after="0" w:line="360" w:lineRule="auto"/>
        <w:rPr>
          <w:rFonts w:cstheme="minorHAnsi"/>
          <w:sz w:val="20"/>
          <w:szCs w:val="20"/>
        </w:rPr>
      </w:pPr>
      <w:r w:rsidRPr="00370A6F">
        <w:rPr>
          <w:rFonts w:cstheme="minorHAnsi"/>
          <w:sz w:val="20"/>
          <w:szCs w:val="20"/>
        </w:rPr>
        <w:t xml:space="preserve">The second model is based around an agnostic ML algorithm using all </w:t>
      </w:r>
      <w:r w:rsidR="00E55CAB">
        <w:rPr>
          <w:rFonts w:cstheme="minorHAnsi"/>
          <w:sz w:val="20"/>
          <w:szCs w:val="20"/>
        </w:rPr>
        <w:t xml:space="preserve">data </w:t>
      </w:r>
      <w:r w:rsidRPr="00370A6F">
        <w:rPr>
          <w:rFonts w:cstheme="minorHAnsi"/>
          <w:sz w:val="20"/>
          <w:szCs w:val="20"/>
        </w:rPr>
        <w:t>available</w:t>
      </w:r>
      <w:r w:rsidR="00E55CAB">
        <w:rPr>
          <w:rFonts w:cstheme="minorHAnsi"/>
          <w:sz w:val="20"/>
          <w:szCs w:val="20"/>
        </w:rPr>
        <w:t xml:space="preserve"> in the cohort </w:t>
      </w:r>
      <w:r w:rsidRPr="00370A6F">
        <w:rPr>
          <w:rFonts w:cstheme="minorHAnsi"/>
          <w:sz w:val="20"/>
          <w:szCs w:val="20"/>
        </w:rPr>
        <w:t>(‘ML analysis’).</w:t>
      </w:r>
      <w:r w:rsidR="00B23379" w:rsidRPr="00370A6F">
        <w:rPr>
          <w:rFonts w:cstheme="minorHAnsi"/>
          <w:sz w:val="20"/>
          <w:szCs w:val="20"/>
        </w:rPr>
        <w:t xml:space="preserve"> </w:t>
      </w:r>
    </w:p>
    <w:p w14:paraId="509EF4AC" w14:textId="77777777" w:rsidR="00521479" w:rsidRPr="00932424" w:rsidRDefault="00521479" w:rsidP="00184312">
      <w:pPr>
        <w:spacing w:after="0" w:line="360" w:lineRule="auto"/>
        <w:rPr>
          <w:rFonts w:cstheme="minorHAnsi"/>
          <w:sz w:val="20"/>
          <w:szCs w:val="20"/>
        </w:rPr>
      </w:pPr>
    </w:p>
    <w:p w14:paraId="7D1D442C" w14:textId="77777777" w:rsidR="00A66215" w:rsidRPr="00932424" w:rsidRDefault="00521479" w:rsidP="00184312">
      <w:pPr>
        <w:spacing w:after="0" w:line="360" w:lineRule="auto"/>
        <w:rPr>
          <w:rFonts w:cstheme="minorHAnsi"/>
          <w:sz w:val="20"/>
          <w:szCs w:val="20"/>
        </w:rPr>
      </w:pPr>
      <w:r w:rsidRPr="00932424">
        <w:rPr>
          <w:rFonts w:cstheme="minorHAnsi"/>
          <w:b/>
          <w:sz w:val="20"/>
          <w:szCs w:val="20"/>
        </w:rPr>
        <w:t>Conventional</w:t>
      </w:r>
      <w:r w:rsidRPr="00932424">
        <w:rPr>
          <w:rFonts w:cstheme="minorHAnsi"/>
          <w:sz w:val="20"/>
          <w:szCs w:val="20"/>
        </w:rPr>
        <w:t xml:space="preserve"> </w:t>
      </w:r>
      <w:r w:rsidRPr="00932424">
        <w:rPr>
          <w:rFonts w:cstheme="minorHAnsi"/>
          <w:b/>
          <w:sz w:val="20"/>
          <w:szCs w:val="20"/>
        </w:rPr>
        <w:t>Analysis</w:t>
      </w:r>
    </w:p>
    <w:p w14:paraId="66CD3615" w14:textId="77777777" w:rsidR="00210AE8" w:rsidRDefault="00521479" w:rsidP="00184312">
      <w:pPr>
        <w:spacing w:after="0" w:line="360" w:lineRule="auto"/>
        <w:rPr>
          <w:rFonts w:cstheme="minorHAnsi"/>
          <w:sz w:val="20"/>
          <w:szCs w:val="20"/>
        </w:rPr>
      </w:pPr>
      <w:r w:rsidRPr="00932424">
        <w:rPr>
          <w:rFonts w:cstheme="minorHAnsi"/>
          <w:sz w:val="20"/>
          <w:szCs w:val="20"/>
        </w:rPr>
        <w:t>D</w:t>
      </w:r>
      <w:r w:rsidR="00232899" w:rsidRPr="00932424">
        <w:rPr>
          <w:rFonts w:cstheme="minorHAnsi"/>
          <w:sz w:val="20"/>
          <w:szCs w:val="20"/>
        </w:rPr>
        <w:t xml:space="preserve">ata </w:t>
      </w:r>
      <w:r w:rsidR="00B6546F">
        <w:rPr>
          <w:rFonts w:cstheme="minorHAnsi"/>
          <w:sz w:val="20"/>
          <w:szCs w:val="20"/>
        </w:rPr>
        <w:t xml:space="preserve">was </w:t>
      </w:r>
      <w:r w:rsidR="00232899" w:rsidRPr="00932424">
        <w:rPr>
          <w:rFonts w:cstheme="minorHAnsi"/>
          <w:sz w:val="20"/>
          <w:szCs w:val="20"/>
        </w:rPr>
        <w:t>cleaned and harmonised where possible with the measures previously proposed. A logistic regression model will be developed on the first hal</w:t>
      </w:r>
      <w:r w:rsidR="00C47E4F" w:rsidRPr="00932424">
        <w:rPr>
          <w:rFonts w:cstheme="minorHAnsi"/>
          <w:sz w:val="20"/>
          <w:szCs w:val="20"/>
        </w:rPr>
        <w:t>f of the data (</w:t>
      </w:r>
      <w:r w:rsidR="00B23379">
        <w:rPr>
          <w:rFonts w:cstheme="minorHAnsi"/>
          <w:sz w:val="20"/>
          <w:szCs w:val="20"/>
        </w:rPr>
        <w:t>infants born 1959-1962</w:t>
      </w:r>
      <w:r w:rsidR="00C47E4F" w:rsidRPr="00932424">
        <w:rPr>
          <w:rFonts w:cstheme="minorHAnsi"/>
          <w:sz w:val="20"/>
          <w:szCs w:val="20"/>
        </w:rPr>
        <w:t>) and then tested on the second half</w:t>
      </w:r>
      <w:r w:rsidR="00936CB5">
        <w:rPr>
          <w:rFonts w:cstheme="minorHAnsi"/>
          <w:sz w:val="20"/>
          <w:szCs w:val="20"/>
        </w:rPr>
        <w:t xml:space="preserve"> (infants born 1963 to 1965)</w:t>
      </w:r>
      <w:r w:rsidR="00C47E4F" w:rsidRPr="00932424">
        <w:rPr>
          <w:rFonts w:cstheme="minorHAnsi"/>
          <w:sz w:val="20"/>
          <w:szCs w:val="20"/>
        </w:rPr>
        <w:t>.</w:t>
      </w:r>
      <w:r w:rsidR="00A072A3" w:rsidRPr="00932424">
        <w:rPr>
          <w:rFonts w:cstheme="minorHAnsi"/>
          <w:sz w:val="20"/>
          <w:szCs w:val="20"/>
        </w:rPr>
        <w:t xml:space="preserve"> The primary model includes only variable</w:t>
      </w:r>
      <w:r w:rsidR="00B6546F">
        <w:rPr>
          <w:rFonts w:cstheme="minorHAnsi"/>
          <w:sz w:val="20"/>
          <w:szCs w:val="20"/>
        </w:rPr>
        <w:t xml:space="preserve">s </w:t>
      </w:r>
      <w:r w:rsidR="00A072A3" w:rsidRPr="00932424">
        <w:rPr>
          <w:rFonts w:cstheme="minorHAnsi"/>
          <w:sz w:val="20"/>
          <w:szCs w:val="20"/>
        </w:rPr>
        <w:t>measurable at, or before 37 weeks of gestation (Figure 1).</w:t>
      </w:r>
      <w:r w:rsidRPr="00932424">
        <w:rPr>
          <w:rFonts w:cstheme="minorHAnsi"/>
          <w:sz w:val="20"/>
          <w:szCs w:val="20"/>
        </w:rPr>
        <w:t xml:space="preserve">  </w:t>
      </w:r>
      <w:r w:rsidR="00A072A3" w:rsidRPr="00932424">
        <w:rPr>
          <w:rFonts w:cstheme="minorHAnsi"/>
          <w:sz w:val="20"/>
          <w:szCs w:val="20"/>
        </w:rPr>
        <w:t xml:space="preserve">The </w:t>
      </w:r>
      <w:r w:rsidRPr="00932424">
        <w:rPr>
          <w:rFonts w:cstheme="minorHAnsi"/>
          <w:sz w:val="20"/>
          <w:szCs w:val="20"/>
        </w:rPr>
        <w:t xml:space="preserve">initial model was then repeated with antenatal measures and the identified measure of </w:t>
      </w:r>
      <w:proofErr w:type="spellStart"/>
      <w:r w:rsidRPr="00932424">
        <w:rPr>
          <w:rFonts w:cstheme="minorHAnsi"/>
          <w:sz w:val="20"/>
          <w:szCs w:val="20"/>
        </w:rPr>
        <w:t>fetal</w:t>
      </w:r>
      <w:proofErr w:type="spellEnd"/>
      <w:r w:rsidRPr="00932424">
        <w:rPr>
          <w:rFonts w:cstheme="minorHAnsi"/>
          <w:sz w:val="20"/>
          <w:szCs w:val="20"/>
        </w:rPr>
        <w:t xml:space="preserve"> growth (</w:t>
      </w:r>
      <w:r w:rsidR="00A072A3" w:rsidRPr="00932424">
        <w:rPr>
          <w:rFonts w:cstheme="minorHAnsi"/>
          <w:sz w:val="20"/>
          <w:szCs w:val="20"/>
        </w:rPr>
        <w:t>birthweight centile (&gt;90</w:t>
      </w:r>
      <w:r w:rsidR="00A072A3" w:rsidRPr="00932424">
        <w:rPr>
          <w:rFonts w:cstheme="minorHAnsi"/>
          <w:sz w:val="20"/>
          <w:szCs w:val="20"/>
          <w:vertAlign w:val="superscript"/>
        </w:rPr>
        <w:t>th</w:t>
      </w:r>
      <w:r w:rsidR="00A072A3" w:rsidRPr="00932424">
        <w:rPr>
          <w:rFonts w:cstheme="minorHAnsi"/>
          <w:sz w:val="20"/>
          <w:szCs w:val="20"/>
        </w:rPr>
        <w:t>, 10-90</w:t>
      </w:r>
      <w:r w:rsidR="00A072A3" w:rsidRPr="00932424">
        <w:rPr>
          <w:rFonts w:cstheme="minorHAnsi"/>
          <w:sz w:val="20"/>
          <w:szCs w:val="20"/>
          <w:vertAlign w:val="superscript"/>
        </w:rPr>
        <w:t>th</w:t>
      </w:r>
      <w:r w:rsidR="00A072A3" w:rsidRPr="00932424">
        <w:rPr>
          <w:rFonts w:cstheme="minorHAnsi"/>
          <w:sz w:val="20"/>
          <w:szCs w:val="20"/>
        </w:rPr>
        <w:t>, 3</w:t>
      </w:r>
      <w:r w:rsidR="00A072A3" w:rsidRPr="00932424">
        <w:rPr>
          <w:rFonts w:cstheme="minorHAnsi"/>
          <w:sz w:val="20"/>
          <w:szCs w:val="20"/>
          <w:vertAlign w:val="superscript"/>
        </w:rPr>
        <w:t>rd</w:t>
      </w:r>
      <w:r w:rsidR="00A072A3" w:rsidRPr="00932424">
        <w:rPr>
          <w:rFonts w:cstheme="minorHAnsi"/>
          <w:sz w:val="20"/>
          <w:szCs w:val="20"/>
        </w:rPr>
        <w:t>-9</w:t>
      </w:r>
      <w:r w:rsidR="00A072A3" w:rsidRPr="00932424">
        <w:rPr>
          <w:rFonts w:cstheme="minorHAnsi"/>
          <w:sz w:val="20"/>
          <w:szCs w:val="20"/>
          <w:vertAlign w:val="superscript"/>
        </w:rPr>
        <w:t>th</w:t>
      </w:r>
      <w:r w:rsidR="00A072A3" w:rsidRPr="00932424">
        <w:rPr>
          <w:rFonts w:cstheme="minorHAnsi"/>
          <w:sz w:val="20"/>
          <w:szCs w:val="20"/>
        </w:rPr>
        <w:t>, &lt;3</w:t>
      </w:r>
      <w:r w:rsidR="00A072A3" w:rsidRPr="00932424">
        <w:rPr>
          <w:rFonts w:cstheme="minorHAnsi"/>
          <w:sz w:val="20"/>
          <w:szCs w:val="20"/>
          <w:vertAlign w:val="superscript"/>
        </w:rPr>
        <w:t>rd</w:t>
      </w:r>
      <w:r w:rsidR="00A072A3" w:rsidRPr="00932424">
        <w:rPr>
          <w:rFonts w:cstheme="minorHAnsi"/>
          <w:sz w:val="20"/>
          <w:szCs w:val="20"/>
        </w:rPr>
        <w:t>)</w:t>
      </w:r>
      <w:r w:rsidRPr="00932424">
        <w:rPr>
          <w:rFonts w:cstheme="minorHAnsi"/>
          <w:sz w:val="20"/>
          <w:szCs w:val="20"/>
        </w:rPr>
        <w:t>).</w:t>
      </w:r>
      <w:r w:rsidR="00A072A3" w:rsidRPr="00932424">
        <w:rPr>
          <w:rFonts w:cstheme="minorHAnsi"/>
          <w:sz w:val="20"/>
          <w:szCs w:val="20"/>
        </w:rPr>
        <w:t xml:space="preserve"> A third </w:t>
      </w:r>
      <w:r w:rsidRPr="00932424">
        <w:rPr>
          <w:rFonts w:cstheme="minorHAnsi"/>
          <w:sz w:val="20"/>
          <w:szCs w:val="20"/>
        </w:rPr>
        <w:t xml:space="preserve">model was developed using the antenatal variables and additional </w:t>
      </w:r>
      <w:r w:rsidR="00A072A3" w:rsidRPr="00932424">
        <w:rPr>
          <w:rFonts w:cstheme="minorHAnsi"/>
          <w:sz w:val="20"/>
          <w:szCs w:val="20"/>
        </w:rPr>
        <w:t xml:space="preserve">variables available to clinicians at the onset, or duration labour, but before the birth of the infant. </w:t>
      </w:r>
      <w:r w:rsidRPr="00932424">
        <w:rPr>
          <w:rFonts w:cstheme="minorHAnsi"/>
          <w:sz w:val="20"/>
          <w:szCs w:val="20"/>
        </w:rPr>
        <w:t>The model was independently repeated for the other outcome measures of interest.</w:t>
      </w:r>
      <w:r w:rsidR="002B101E" w:rsidRPr="00932424">
        <w:rPr>
          <w:rFonts w:cstheme="minorHAnsi"/>
          <w:sz w:val="20"/>
          <w:szCs w:val="20"/>
        </w:rPr>
        <w:br/>
        <w:t xml:space="preserve">For all models, a prediction of the outcome of interest will be derived and infants allocated to one of 10 risk deciles, ROC curves will be derived alongside AUC measures. </w:t>
      </w:r>
      <w:r w:rsidR="00210AE8">
        <w:rPr>
          <w:rFonts w:cstheme="minorHAnsi"/>
          <w:sz w:val="20"/>
          <w:szCs w:val="20"/>
        </w:rPr>
        <w:t xml:space="preserve">We will calculate the number of infants with HIE </w:t>
      </w:r>
      <w:r w:rsidR="00210AE8">
        <w:rPr>
          <w:rFonts w:cstheme="minorHAnsi"/>
          <w:sz w:val="20"/>
          <w:szCs w:val="20"/>
        </w:rPr>
        <w:lastRenderedPageBreak/>
        <w:t xml:space="preserve">in the highest decile to estimate the possible number of infants </w:t>
      </w:r>
      <w:del w:id="1" w:author="Matt Lyon" w:date="2020-10-26T11:57:00Z">
        <w:r w:rsidR="00210AE8" w:rsidDel="003F0591">
          <w:rPr>
            <w:rFonts w:cstheme="minorHAnsi"/>
            <w:sz w:val="20"/>
            <w:szCs w:val="20"/>
          </w:rPr>
          <w:delText xml:space="preserve">were </w:delText>
        </w:r>
      </w:del>
      <w:ins w:id="2" w:author="Matt Lyon" w:date="2020-10-26T11:57:00Z">
        <w:r w:rsidR="003F0591">
          <w:rPr>
            <w:rFonts w:cstheme="minorHAnsi"/>
            <w:sz w:val="20"/>
            <w:szCs w:val="20"/>
          </w:rPr>
          <w:t xml:space="preserve">where </w:t>
        </w:r>
      </w:ins>
      <w:r w:rsidR="00210AE8">
        <w:rPr>
          <w:rFonts w:cstheme="minorHAnsi"/>
          <w:sz w:val="20"/>
          <w:szCs w:val="20"/>
        </w:rPr>
        <w:t xml:space="preserve">HIE may be avoidable by targeted interventions prior to birth. </w:t>
      </w:r>
    </w:p>
    <w:p w14:paraId="69A0A542" w14:textId="77777777" w:rsidR="00521479" w:rsidRPr="00932424" w:rsidRDefault="002B101E" w:rsidP="00184312">
      <w:pPr>
        <w:spacing w:after="0" w:line="360" w:lineRule="auto"/>
        <w:rPr>
          <w:rFonts w:cstheme="minorHAnsi"/>
          <w:sz w:val="20"/>
          <w:szCs w:val="20"/>
        </w:rPr>
      </w:pPr>
      <w:r w:rsidRPr="00932424">
        <w:rPr>
          <w:rFonts w:cstheme="minorHAnsi"/>
          <w:sz w:val="20"/>
          <w:szCs w:val="20"/>
        </w:rPr>
        <w:t>Comparisons between the three models will be performed to test if addition of growth</w:t>
      </w:r>
      <w:r w:rsidR="00936CB5">
        <w:rPr>
          <w:rFonts w:cstheme="minorHAnsi"/>
          <w:sz w:val="20"/>
          <w:szCs w:val="20"/>
        </w:rPr>
        <w:t>,</w:t>
      </w:r>
      <w:r w:rsidRPr="00932424">
        <w:rPr>
          <w:rFonts w:cstheme="minorHAnsi"/>
          <w:sz w:val="20"/>
          <w:szCs w:val="20"/>
        </w:rPr>
        <w:t xml:space="preserve"> or intrapartum measures</w:t>
      </w:r>
      <w:r w:rsidR="00936CB5">
        <w:rPr>
          <w:rFonts w:cstheme="minorHAnsi"/>
          <w:sz w:val="20"/>
          <w:szCs w:val="20"/>
        </w:rPr>
        <w:t>,</w:t>
      </w:r>
      <w:r w:rsidRPr="00932424">
        <w:rPr>
          <w:rFonts w:cstheme="minorHAnsi"/>
          <w:sz w:val="20"/>
          <w:szCs w:val="20"/>
        </w:rPr>
        <w:t xml:space="preserve"> improve the prediction of the model.</w:t>
      </w:r>
    </w:p>
    <w:p w14:paraId="52F0C8D1" w14:textId="77777777" w:rsidR="00A072A3" w:rsidRPr="00932424" w:rsidRDefault="00A072A3" w:rsidP="00184312">
      <w:pPr>
        <w:spacing w:after="0" w:line="360" w:lineRule="auto"/>
        <w:rPr>
          <w:rFonts w:cstheme="minorHAnsi"/>
          <w:sz w:val="20"/>
          <w:szCs w:val="20"/>
        </w:rPr>
      </w:pPr>
    </w:p>
    <w:p w14:paraId="7A54CCB8" w14:textId="77777777" w:rsidR="00C47E4F" w:rsidRPr="00932424" w:rsidRDefault="00521479" w:rsidP="00184312">
      <w:pPr>
        <w:spacing w:after="0" w:line="360" w:lineRule="auto"/>
        <w:rPr>
          <w:rFonts w:cstheme="minorHAnsi"/>
          <w:sz w:val="20"/>
          <w:szCs w:val="20"/>
        </w:rPr>
      </w:pPr>
      <w:r w:rsidRPr="00932424">
        <w:rPr>
          <w:rFonts w:cstheme="minorHAnsi"/>
          <w:b/>
          <w:sz w:val="20"/>
          <w:szCs w:val="20"/>
        </w:rPr>
        <w:t>ML</w:t>
      </w:r>
      <w:r w:rsidRPr="00932424">
        <w:rPr>
          <w:rFonts w:cstheme="minorHAnsi"/>
          <w:sz w:val="20"/>
          <w:szCs w:val="20"/>
        </w:rPr>
        <w:t xml:space="preserve"> </w:t>
      </w:r>
      <w:r w:rsidRPr="00932424">
        <w:rPr>
          <w:rFonts w:cstheme="minorHAnsi"/>
          <w:b/>
          <w:sz w:val="20"/>
          <w:szCs w:val="20"/>
        </w:rPr>
        <w:t>analysis</w:t>
      </w:r>
    </w:p>
    <w:p w14:paraId="223EA409" w14:textId="77777777" w:rsidR="00B6546F" w:rsidRPr="00900571" w:rsidRDefault="00A66215" w:rsidP="003F1EA7">
      <w:pPr>
        <w:spacing w:after="0" w:line="360" w:lineRule="auto"/>
        <w:rPr>
          <w:rFonts w:cstheme="minorHAnsi"/>
          <w:sz w:val="20"/>
          <w:szCs w:val="20"/>
        </w:rPr>
      </w:pPr>
      <w:r w:rsidRPr="00932424">
        <w:rPr>
          <w:rFonts w:cstheme="minorHAnsi"/>
          <w:sz w:val="20"/>
          <w:szCs w:val="20"/>
        </w:rPr>
        <w:t>An agnostic ML model w</w:t>
      </w:r>
      <w:r w:rsidR="00370A6F">
        <w:rPr>
          <w:rFonts w:cstheme="minorHAnsi"/>
          <w:sz w:val="20"/>
          <w:szCs w:val="20"/>
        </w:rPr>
        <w:t xml:space="preserve">as </w:t>
      </w:r>
      <w:r w:rsidRPr="00932424">
        <w:rPr>
          <w:rFonts w:cstheme="minorHAnsi"/>
          <w:sz w:val="20"/>
          <w:szCs w:val="20"/>
        </w:rPr>
        <w:t xml:space="preserve">developed using the same testing-validating cohorts from </w:t>
      </w:r>
      <w:r w:rsidRPr="00B33AFF">
        <w:rPr>
          <w:rFonts w:cstheme="minorHAnsi"/>
          <w:sz w:val="20"/>
          <w:szCs w:val="20"/>
        </w:rPr>
        <w:t xml:space="preserve">the previous component. </w:t>
      </w:r>
      <w:r w:rsidR="00AF2624" w:rsidRPr="00B33AFF">
        <w:rPr>
          <w:rFonts w:cstheme="minorHAnsi"/>
          <w:sz w:val="20"/>
          <w:szCs w:val="20"/>
        </w:rPr>
        <w:t xml:space="preserve">28 </w:t>
      </w:r>
      <w:r w:rsidR="00B33AFF" w:rsidRPr="00B33AFF">
        <w:rPr>
          <w:rFonts w:cstheme="minorHAnsi"/>
          <w:sz w:val="20"/>
          <w:szCs w:val="20"/>
        </w:rPr>
        <w:t xml:space="preserve">out of 518 </w:t>
      </w:r>
      <w:r w:rsidR="00AF2624" w:rsidRPr="00B33AFF">
        <w:rPr>
          <w:rFonts w:cstheme="minorHAnsi"/>
          <w:sz w:val="20"/>
          <w:szCs w:val="20"/>
        </w:rPr>
        <w:t xml:space="preserve">variables were discarded as they contained &gt;5% of missing data values; leaving a potential </w:t>
      </w:r>
      <w:r w:rsidR="00B33AFF" w:rsidRPr="00B33AFF">
        <w:rPr>
          <w:rFonts w:cstheme="minorHAnsi"/>
          <w:sz w:val="20"/>
          <w:szCs w:val="20"/>
        </w:rPr>
        <w:t>490 exposure</w:t>
      </w:r>
      <w:r w:rsidR="00AF2624" w:rsidRPr="00B33AFF">
        <w:rPr>
          <w:rFonts w:cstheme="minorHAnsi"/>
          <w:sz w:val="20"/>
          <w:szCs w:val="20"/>
        </w:rPr>
        <w:t xml:space="preserve"> data fields for the prediction models. </w:t>
      </w:r>
      <w:r w:rsidR="004A7E57" w:rsidRPr="00B33AFF">
        <w:rPr>
          <w:rFonts w:cstheme="minorHAnsi"/>
          <w:sz w:val="20"/>
          <w:szCs w:val="20"/>
        </w:rPr>
        <w:t>All variables have been identified as e</w:t>
      </w:r>
      <w:r w:rsidR="004A7E57">
        <w:rPr>
          <w:rFonts w:cstheme="minorHAnsi"/>
          <w:sz w:val="20"/>
          <w:szCs w:val="20"/>
        </w:rPr>
        <w:t xml:space="preserve">ither antenatal (measurable </w:t>
      </w:r>
      <w:r w:rsidR="004A7E57" w:rsidRPr="00900571">
        <w:rPr>
          <w:rFonts w:cstheme="minorHAnsi"/>
          <w:sz w:val="20"/>
          <w:szCs w:val="20"/>
        </w:rPr>
        <w:t>before 37 weeks gestation), growth (birth measures of growth), and intrapartum (measures only available at or after 37 weeks</w:t>
      </w:r>
      <w:r w:rsidR="009F0527" w:rsidRPr="00900571">
        <w:rPr>
          <w:rFonts w:cstheme="minorHAnsi"/>
          <w:sz w:val="20"/>
          <w:szCs w:val="20"/>
        </w:rPr>
        <w:t>, up to the point to delivery), and classified as either categorical or numerical.</w:t>
      </w:r>
      <w:r w:rsidR="00900571" w:rsidRPr="00900571">
        <w:rPr>
          <w:rFonts w:cstheme="minorHAnsi"/>
          <w:sz w:val="20"/>
          <w:szCs w:val="20"/>
        </w:rPr>
        <w:t xml:space="preserve"> </w:t>
      </w:r>
      <w:r w:rsidR="00B6546F" w:rsidRPr="00900571">
        <w:rPr>
          <w:rFonts w:cstheme="minorHAnsi"/>
          <w:sz w:val="20"/>
          <w:szCs w:val="20"/>
        </w:rPr>
        <w:t xml:space="preserve">4 </w:t>
      </w:r>
      <w:r w:rsidR="00900571" w:rsidRPr="00900571">
        <w:rPr>
          <w:rFonts w:cstheme="minorHAnsi"/>
          <w:sz w:val="20"/>
          <w:szCs w:val="20"/>
        </w:rPr>
        <w:t>different data-adaptive methods were used</w:t>
      </w:r>
      <w:r w:rsidR="00B6546F" w:rsidRPr="00900571">
        <w:rPr>
          <w:rFonts w:cstheme="minorHAnsi"/>
          <w:sz w:val="20"/>
          <w:szCs w:val="20"/>
        </w:rPr>
        <w:t>;</w:t>
      </w:r>
    </w:p>
    <w:p w14:paraId="5827A40A" w14:textId="77777777" w:rsidR="00266407" w:rsidRPr="00900571" w:rsidRDefault="00B6546F" w:rsidP="003318D7">
      <w:pPr>
        <w:spacing w:after="0" w:line="360" w:lineRule="auto"/>
        <w:rPr>
          <w:rFonts w:cstheme="minorHAnsi"/>
          <w:sz w:val="20"/>
          <w:szCs w:val="20"/>
        </w:rPr>
      </w:pPr>
      <w:r w:rsidRPr="00900571">
        <w:rPr>
          <w:rFonts w:cstheme="minorHAnsi"/>
          <w:sz w:val="20"/>
          <w:szCs w:val="20"/>
        </w:rPr>
        <w:t xml:space="preserve">1) </w:t>
      </w:r>
      <w:r w:rsidR="009F0527" w:rsidRPr="00900571">
        <w:rPr>
          <w:rFonts w:cstheme="minorHAnsi"/>
          <w:sz w:val="20"/>
          <w:szCs w:val="20"/>
        </w:rPr>
        <w:t xml:space="preserve">The first cohort </w:t>
      </w:r>
      <w:r w:rsidRPr="00900571">
        <w:rPr>
          <w:rFonts w:cstheme="minorHAnsi"/>
          <w:sz w:val="20"/>
          <w:szCs w:val="20"/>
        </w:rPr>
        <w:t xml:space="preserve">was uploaded to the </w:t>
      </w:r>
      <w:commentRangeStart w:id="3"/>
      <w:r w:rsidRPr="00900571">
        <w:rPr>
          <w:rFonts w:cstheme="minorHAnsi"/>
          <w:sz w:val="20"/>
          <w:szCs w:val="20"/>
        </w:rPr>
        <w:t xml:space="preserve">Google </w:t>
      </w:r>
      <w:proofErr w:type="spellStart"/>
      <w:r w:rsidRPr="00900571">
        <w:rPr>
          <w:rFonts w:cstheme="minorHAnsi"/>
          <w:sz w:val="20"/>
          <w:szCs w:val="20"/>
        </w:rPr>
        <w:t>AutoML</w:t>
      </w:r>
      <w:proofErr w:type="spellEnd"/>
      <w:r w:rsidRPr="00900571">
        <w:rPr>
          <w:rFonts w:cstheme="minorHAnsi"/>
          <w:sz w:val="20"/>
          <w:szCs w:val="20"/>
        </w:rPr>
        <w:t xml:space="preserve"> platform. </w:t>
      </w:r>
      <w:commentRangeEnd w:id="3"/>
      <w:r w:rsidR="009C5C6E">
        <w:rPr>
          <w:rStyle w:val="CommentReference"/>
        </w:rPr>
        <w:commentReference w:id="3"/>
      </w:r>
      <w:r w:rsidRPr="00900571">
        <w:rPr>
          <w:rFonts w:cstheme="minorHAnsi"/>
          <w:sz w:val="20"/>
          <w:szCs w:val="20"/>
        </w:rPr>
        <w:t>The outc</w:t>
      </w:r>
      <w:r w:rsidR="00266407" w:rsidRPr="00900571">
        <w:rPr>
          <w:rFonts w:cstheme="minorHAnsi"/>
          <w:sz w:val="20"/>
          <w:szCs w:val="20"/>
        </w:rPr>
        <w:t>ome of interest was identified but no</w:t>
      </w:r>
      <w:r w:rsidR="009F0527" w:rsidRPr="00900571">
        <w:rPr>
          <w:rFonts w:cstheme="minorHAnsi"/>
          <w:sz w:val="20"/>
          <w:szCs w:val="20"/>
        </w:rPr>
        <w:t xml:space="preserve"> further </w:t>
      </w:r>
      <w:r w:rsidR="00266407" w:rsidRPr="00900571">
        <w:rPr>
          <w:rFonts w:cstheme="minorHAnsi"/>
          <w:sz w:val="20"/>
          <w:szCs w:val="20"/>
        </w:rPr>
        <w:t xml:space="preserve">modification or classification of the data was performed. </w:t>
      </w:r>
      <w:r w:rsidR="003318D7" w:rsidRPr="00900571">
        <w:rPr>
          <w:rFonts w:cstheme="minorHAnsi"/>
          <w:sz w:val="20"/>
          <w:szCs w:val="20"/>
        </w:rPr>
        <w:t xml:space="preserve">A binary classification model was then </w:t>
      </w:r>
      <w:r w:rsidR="009F0527" w:rsidRPr="00900571">
        <w:rPr>
          <w:rFonts w:cstheme="minorHAnsi"/>
          <w:sz w:val="20"/>
          <w:szCs w:val="20"/>
        </w:rPr>
        <w:t>de</w:t>
      </w:r>
      <w:r w:rsidR="003318D7" w:rsidRPr="00900571">
        <w:rPr>
          <w:rFonts w:cstheme="minorHAnsi"/>
          <w:sz w:val="20"/>
          <w:szCs w:val="20"/>
        </w:rPr>
        <w:t>rived</w:t>
      </w:r>
      <w:r w:rsidR="009F0527" w:rsidRPr="00900571">
        <w:rPr>
          <w:rFonts w:cstheme="minorHAnsi"/>
          <w:sz w:val="20"/>
          <w:szCs w:val="20"/>
        </w:rPr>
        <w:t xml:space="preserve"> and limited to one node hour of computational time. Results were then applied to the second cohort to derive a risk decile score of 1-10 as above. </w:t>
      </w:r>
    </w:p>
    <w:p w14:paraId="03CD0B5F" w14:textId="77777777" w:rsidR="00B6546F" w:rsidRDefault="00B6546F" w:rsidP="003F1EA7">
      <w:pPr>
        <w:spacing w:after="0" w:line="360" w:lineRule="auto"/>
        <w:rPr>
          <w:rFonts w:cstheme="minorHAnsi"/>
          <w:sz w:val="20"/>
          <w:szCs w:val="20"/>
          <w:highlight w:val="yellow"/>
        </w:rPr>
      </w:pPr>
      <w:r>
        <w:rPr>
          <w:rFonts w:cstheme="minorHAnsi"/>
          <w:sz w:val="20"/>
          <w:szCs w:val="20"/>
          <w:highlight w:val="yellow"/>
        </w:rPr>
        <w:t xml:space="preserve">2) </w:t>
      </w:r>
      <w:r w:rsidR="009F0527">
        <w:rPr>
          <w:rFonts w:cstheme="minorHAnsi"/>
          <w:sz w:val="20"/>
          <w:szCs w:val="20"/>
          <w:highlight w:val="yellow"/>
        </w:rPr>
        <w:t>ML – Logistic Regression</w:t>
      </w:r>
    </w:p>
    <w:p w14:paraId="6C39F907" w14:textId="77777777" w:rsidR="00B6546F" w:rsidRDefault="00B6546F" w:rsidP="003F1EA7">
      <w:pPr>
        <w:spacing w:after="0" w:line="360" w:lineRule="auto"/>
        <w:rPr>
          <w:rFonts w:cstheme="minorHAnsi"/>
          <w:sz w:val="20"/>
          <w:szCs w:val="20"/>
          <w:highlight w:val="yellow"/>
        </w:rPr>
      </w:pPr>
      <w:r>
        <w:rPr>
          <w:rFonts w:cstheme="minorHAnsi"/>
          <w:sz w:val="20"/>
          <w:szCs w:val="20"/>
          <w:highlight w:val="yellow"/>
        </w:rPr>
        <w:t>3)</w:t>
      </w:r>
      <w:r w:rsidR="009F0527">
        <w:rPr>
          <w:rFonts w:cstheme="minorHAnsi"/>
          <w:sz w:val="20"/>
          <w:szCs w:val="20"/>
          <w:highlight w:val="yellow"/>
        </w:rPr>
        <w:t xml:space="preserve"> ML – Random Forest</w:t>
      </w:r>
    </w:p>
    <w:p w14:paraId="07136042" w14:textId="77777777" w:rsidR="009F0527" w:rsidRDefault="00B6546F" w:rsidP="003F1EA7">
      <w:pPr>
        <w:spacing w:after="0" w:line="360" w:lineRule="auto"/>
        <w:rPr>
          <w:rFonts w:cstheme="minorHAnsi"/>
          <w:sz w:val="20"/>
          <w:szCs w:val="20"/>
          <w:highlight w:val="yellow"/>
        </w:rPr>
      </w:pPr>
      <w:r>
        <w:rPr>
          <w:rFonts w:cstheme="minorHAnsi"/>
          <w:sz w:val="20"/>
          <w:szCs w:val="20"/>
          <w:highlight w:val="yellow"/>
        </w:rPr>
        <w:t>4)</w:t>
      </w:r>
      <w:r w:rsidR="009F0527">
        <w:rPr>
          <w:rFonts w:cstheme="minorHAnsi"/>
          <w:sz w:val="20"/>
          <w:szCs w:val="20"/>
          <w:highlight w:val="yellow"/>
        </w:rPr>
        <w:t xml:space="preserve"> ML – Neural Net</w:t>
      </w:r>
    </w:p>
    <w:p w14:paraId="0D6067DF" w14:textId="77777777" w:rsidR="009F0527" w:rsidRDefault="009F0527" w:rsidP="003F1EA7">
      <w:pPr>
        <w:spacing w:after="0" w:line="360" w:lineRule="auto"/>
        <w:rPr>
          <w:rFonts w:cstheme="minorHAnsi"/>
          <w:sz w:val="20"/>
          <w:szCs w:val="20"/>
          <w:highlight w:val="yellow"/>
        </w:rPr>
      </w:pPr>
      <w:r>
        <w:rPr>
          <w:rFonts w:cstheme="minorHAnsi"/>
          <w:sz w:val="20"/>
          <w:szCs w:val="20"/>
          <w:highlight w:val="yellow"/>
        </w:rPr>
        <w:t xml:space="preserve">5) ML – </w:t>
      </w:r>
      <w:proofErr w:type="spellStart"/>
      <w:r>
        <w:rPr>
          <w:rFonts w:cstheme="minorHAnsi"/>
          <w:sz w:val="20"/>
          <w:szCs w:val="20"/>
          <w:highlight w:val="yellow"/>
        </w:rPr>
        <w:t>ADAnet</w:t>
      </w:r>
      <w:proofErr w:type="spellEnd"/>
      <w:r>
        <w:rPr>
          <w:rFonts w:cstheme="minorHAnsi"/>
          <w:sz w:val="20"/>
          <w:szCs w:val="20"/>
          <w:highlight w:val="yellow"/>
        </w:rPr>
        <w:t xml:space="preserve"> </w:t>
      </w:r>
      <w:proofErr w:type="spellStart"/>
      <w:r>
        <w:rPr>
          <w:rFonts w:cstheme="minorHAnsi"/>
          <w:sz w:val="20"/>
          <w:szCs w:val="20"/>
          <w:highlight w:val="yellow"/>
        </w:rPr>
        <w:t>AutoML</w:t>
      </w:r>
      <w:proofErr w:type="spellEnd"/>
    </w:p>
    <w:p w14:paraId="467D89B6" w14:textId="77777777" w:rsidR="00521479" w:rsidRPr="00932424" w:rsidRDefault="00B6546F" w:rsidP="003F1EA7">
      <w:pPr>
        <w:spacing w:after="0" w:line="360" w:lineRule="auto"/>
        <w:rPr>
          <w:rFonts w:cstheme="minorHAnsi"/>
          <w:sz w:val="20"/>
          <w:szCs w:val="20"/>
        </w:rPr>
      </w:pPr>
      <w:r>
        <w:rPr>
          <w:rFonts w:cstheme="minorHAnsi"/>
          <w:sz w:val="20"/>
          <w:szCs w:val="20"/>
        </w:rPr>
        <w:t>For all methods, t</w:t>
      </w:r>
      <w:r w:rsidR="00521479" w:rsidRPr="00932424">
        <w:rPr>
          <w:rFonts w:cstheme="minorHAnsi"/>
          <w:sz w:val="20"/>
          <w:szCs w:val="20"/>
        </w:rPr>
        <w:t>he three models will be derived as above, and then repeated for the other outcomes of interest. Infants were allocated a risk deci</w:t>
      </w:r>
      <w:r w:rsidR="0061313F">
        <w:rPr>
          <w:rFonts w:cstheme="minorHAnsi"/>
          <w:sz w:val="20"/>
          <w:szCs w:val="20"/>
        </w:rPr>
        <w:t>le as in the conventional model; and comparisons made between models as above, and the top 50 measures identified f</w:t>
      </w:r>
      <w:r w:rsidR="004A7E57">
        <w:rPr>
          <w:rFonts w:cstheme="minorHAnsi"/>
          <w:sz w:val="20"/>
          <w:szCs w:val="20"/>
        </w:rPr>
        <w:t>ro</w:t>
      </w:r>
      <w:r w:rsidR="0061313F">
        <w:rPr>
          <w:rFonts w:cstheme="minorHAnsi"/>
          <w:sz w:val="20"/>
          <w:szCs w:val="20"/>
        </w:rPr>
        <w:t>m the ML model as most predictive reported/defined.</w:t>
      </w:r>
      <w:r w:rsidR="00370A6F">
        <w:rPr>
          <w:rFonts w:cstheme="minorHAnsi"/>
          <w:sz w:val="20"/>
          <w:szCs w:val="20"/>
        </w:rPr>
        <w:t xml:space="preserve"> </w:t>
      </w:r>
      <w:r w:rsidR="00210AE8">
        <w:rPr>
          <w:rFonts w:cstheme="minorHAnsi"/>
          <w:sz w:val="20"/>
          <w:szCs w:val="20"/>
        </w:rPr>
        <w:t xml:space="preserve">Finally we will then test if the corresponding ML derived model differs from the conventional model’s predictive value. </w:t>
      </w:r>
    </w:p>
    <w:p w14:paraId="5918F1B1" w14:textId="77777777" w:rsidR="00A66215" w:rsidRDefault="00A66215" w:rsidP="003F1EA7">
      <w:pPr>
        <w:spacing w:after="0" w:line="360" w:lineRule="auto"/>
        <w:rPr>
          <w:rFonts w:cstheme="minorHAnsi"/>
          <w:sz w:val="20"/>
          <w:szCs w:val="20"/>
        </w:rPr>
      </w:pPr>
    </w:p>
    <w:p w14:paraId="2CFD06B1" w14:textId="77777777" w:rsidR="0061313F" w:rsidRPr="0061313F" w:rsidRDefault="0061313F" w:rsidP="003F1EA7">
      <w:pPr>
        <w:spacing w:after="0" w:line="360" w:lineRule="auto"/>
        <w:rPr>
          <w:rFonts w:cstheme="minorHAnsi"/>
          <w:b/>
          <w:sz w:val="20"/>
          <w:szCs w:val="20"/>
        </w:rPr>
      </w:pPr>
      <w:commentRangeStart w:id="4"/>
      <w:r w:rsidRPr="00370A6F">
        <w:rPr>
          <w:rFonts w:cstheme="minorHAnsi"/>
          <w:b/>
          <w:sz w:val="20"/>
          <w:szCs w:val="20"/>
          <w:highlight w:val="yellow"/>
        </w:rPr>
        <w:t>Sensitivity Analyses</w:t>
      </w:r>
      <w:commentRangeEnd w:id="4"/>
      <w:r w:rsidR="00DD79F6">
        <w:rPr>
          <w:rStyle w:val="CommentReference"/>
        </w:rPr>
        <w:commentReference w:id="4"/>
      </w:r>
    </w:p>
    <w:p w14:paraId="01F683A7" w14:textId="77777777" w:rsidR="0061313F" w:rsidRDefault="0061313F" w:rsidP="003F1EA7">
      <w:pPr>
        <w:spacing w:after="0" w:line="360" w:lineRule="auto"/>
        <w:rPr>
          <w:rFonts w:cstheme="minorHAnsi"/>
          <w:sz w:val="20"/>
          <w:szCs w:val="20"/>
        </w:rPr>
      </w:pPr>
    </w:p>
    <w:p w14:paraId="69255EDA" w14:textId="77777777" w:rsidR="0061313F" w:rsidRPr="00210AE8" w:rsidRDefault="00210AE8" w:rsidP="003F1EA7">
      <w:pPr>
        <w:spacing w:after="0" w:line="360" w:lineRule="auto"/>
        <w:rPr>
          <w:rFonts w:cstheme="minorHAnsi"/>
          <w:b/>
          <w:sz w:val="20"/>
          <w:szCs w:val="20"/>
        </w:rPr>
      </w:pPr>
      <w:commentRangeStart w:id="5"/>
      <w:r w:rsidRPr="00210AE8">
        <w:rPr>
          <w:rFonts w:cstheme="minorHAnsi"/>
          <w:b/>
          <w:sz w:val="20"/>
          <w:szCs w:val="20"/>
        </w:rPr>
        <w:t>RESULTS</w:t>
      </w:r>
      <w:commentRangeEnd w:id="5"/>
      <w:r w:rsidR="00334F50">
        <w:rPr>
          <w:rStyle w:val="CommentReference"/>
        </w:rPr>
        <w:commentReference w:id="5"/>
      </w:r>
    </w:p>
    <w:p w14:paraId="59B4D273" w14:textId="77777777" w:rsidR="0050196D" w:rsidRDefault="0050196D" w:rsidP="003F1EA7">
      <w:pPr>
        <w:spacing w:after="0" w:line="360" w:lineRule="auto"/>
        <w:rPr>
          <w:rFonts w:cstheme="minorHAnsi"/>
          <w:sz w:val="20"/>
          <w:szCs w:val="20"/>
        </w:rPr>
      </w:pPr>
      <w:r w:rsidRPr="00721519">
        <w:rPr>
          <w:rFonts w:cstheme="minorHAnsi"/>
          <w:sz w:val="20"/>
          <w:szCs w:val="20"/>
        </w:rPr>
        <w:t xml:space="preserve">Table 1 shows the demographics of the population, split by HIE status. Overall </w:t>
      </w:r>
      <w:r w:rsidR="00D2250D">
        <w:rPr>
          <w:rFonts w:cstheme="minorHAnsi"/>
          <w:sz w:val="20"/>
          <w:szCs w:val="20"/>
        </w:rPr>
        <w:t xml:space="preserve">209 (0.5%) </w:t>
      </w:r>
      <w:r w:rsidRPr="00721519">
        <w:rPr>
          <w:rFonts w:cstheme="minorHAnsi"/>
          <w:sz w:val="20"/>
          <w:szCs w:val="20"/>
        </w:rPr>
        <w:t>had evidence of HIE</w:t>
      </w:r>
      <w:r>
        <w:rPr>
          <w:rFonts w:cstheme="minorHAnsi"/>
          <w:sz w:val="20"/>
          <w:szCs w:val="20"/>
        </w:rPr>
        <w:t xml:space="preserve">, </w:t>
      </w:r>
      <w:r w:rsidR="00D2250D">
        <w:rPr>
          <w:rFonts w:cstheme="minorHAnsi"/>
          <w:sz w:val="20"/>
          <w:szCs w:val="20"/>
        </w:rPr>
        <w:t xml:space="preserve">549 (1.4%) died in </w:t>
      </w:r>
      <w:r>
        <w:rPr>
          <w:rFonts w:cstheme="minorHAnsi"/>
          <w:sz w:val="20"/>
          <w:szCs w:val="20"/>
        </w:rPr>
        <w:t>perinatal</w:t>
      </w:r>
      <w:r w:rsidR="00D2250D">
        <w:rPr>
          <w:rFonts w:cstheme="minorHAnsi"/>
          <w:sz w:val="20"/>
          <w:szCs w:val="20"/>
        </w:rPr>
        <w:t xml:space="preserve"> period</w:t>
      </w:r>
      <w:r>
        <w:rPr>
          <w:rFonts w:cstheme="minorHAnsi"/>
          <w:sz w:val="20"/>
          <w:szCs w:val="20"/>
        </w:rPr>
        <w:t xml:space="preserve">, </w:t>
      </w:r>
      <w:r w:rsidR="00D2250D">
        <w:rPr>
          <w:rFonts w:cstheme="minorHAnsi"/>
          <w:sz w:val="20"/>
          <w:szCs w:val="20"/>
        </w:rPr>
        <w:t xml:space="preserve">1228 (3.1%) </w:t>
      </w:r>
      <w:r>
        <w:rPr>
          <w:rFonts w:cstheme="minorHAnsi"/>
          <w:sz w:val="20"/>
          <w:szCs w:val="20"/>
        </w:rPr>
        <w:t>had a low Apgar score</w:t>
      </w:r>
      <w:r w:rsidR="00D2250D">
        <w:rPr>
          <w:rFonts w:cstheme="minorHAnsi"/>
          <w:sz w:val="20"/>
          <w:szCs w:val="20"/>
        </w:rPr>
        <w:t xml:space="preserve"> at 5 minutes</w:t>
      </w:r>
      <w:r>
        <w:rPr>
          <w:rFonts w:cstheme="minorHAnsi"/>
          <w:sz w:val="20"/>
          <w:szCs w:val="20"/>
        </w:rPr>
        <w:t xml:space="preserve"> and </w:t>
      </w:r>
      <w:r w:rsidR="00D2250D">
        <w:rPr>
          <w:rFonts w:cstheme="minorHAnsi"/>
          <w:sz w:val="20"/>
          <w:szCs w:val="20"/>
        </w:rPr>
        <w:t xml:space="preserve">2013 (5.1%) </w:t>
      </w:r>
      <w:r>
        <w:rPr>
          <w:rFonts w:cstheme="minorHAnsi"/>
          <w:sz w:val="20"/>
          <w:szCs w:val="20"/>
        </w:rPr>
        <w:t>required resuscitation</w:t>
      </w:r>
      <w:r w:rsidR="00D2250D">
        <w:rPr>
          <w:rFonts w:cstheme="minorHAnsi"/>
          <w:sz w:val="20"/>
          <w:szCs w:val="20"/>
        </w:rPr>
        <w:t xml:space="preserve"> after birth</w:t>
      </w:r>
      <w:r>
        <w:rPr>
          <w:rFonts w:cstheme="minorHAnsi"/>
          <w:sz w:val="20"/>
          <w:szCs w:val="20"/>
        </w:rPr>
        <w:t>. With regard to antenatal factors, infants with HIE were more likely to have older but primiparous mothers</w:t>
      </w:r>
      <w:r w:rsidR="00370A6F">
        <w:rPr>
          <w:rFonts w:cstheme="minorHAnsi"/>
          <w:sz w:val="20"/>
          <w:szCs w:val="20"/>
        </w:rPr>
        <w:t xml:space="preserve">, </w:t>
      </w:r>
      <w:r>
        <w:rPr>
          <w:rFonts w:cstheme="minorHAnsi"/>
          <w:sz w:val="20"/>
          <w:szCs w:val="20"/>
        </w:rPr>
        <w:t xml:space="preserve">without private health insurance. Mothers were also more likely to have placenta previa and infants more likely to be male and from multiple births; but otherwise </w:t>
      </w:r>
      <w:r w:rsidR="00370A6F">
        <w:rPr>
          <w:rFonts w:cstheme="minorHAnsi"/>
          <w:sz w:val="20"/>
          <w:szCs w:val="20"/>
        </w:rPr>
        <w:t xml:space="preserve">antenatal </w:t>
      </w:r>
      <w:r>
        <w:rPr>
          <w:rFonts w:cstheme="minorHAnsi"/>
          <w:sz w:val="20"/>
          <w:szCs w:val="20"/>
        </w:rPr>
        <w:t xml:space="preserve">risk factors did not appear to difference substantially. </w:t>
      </w:r>
      <w:r w:rsidR="00370A6F">
        <w:rPr>
          <w:rFonts w:cstheme="minorHAnsi"/>
          <w:sz w:val="20"/>
          <w:szCs w:val="20"/>
        </w:rPr>
        <w:t>With regard to growth measures, i</w:t>
      </w:r>
      <w:r>
        <w:rPr>
          <w:rFonts w:cstheme="minorHAnsi"/>
          <w:sz w:val="20"/>
          <w:szCs w:val="20"/>
        </w:rPr>
        <w:t>nfants with HIE were more likely to be poorly grown. Infants with, and without HIE, differed for most of the intrapartum factors except the recording of a nuchal cord.</w:t>
      </w:r>
    </w:p>
    <w:p w14:paraId="08FA5CEC" w14:textId="77777777" w:rsidR="003F1EA7" w:rsidRDefault="003F1EA7" w:rsidP="003F1EA7">
      <w:pPr>
        <w:spacing w:after="0" w:line="360" w:lineRule="auto"/>
        <w:rPr>
          <w:rFonts w:cstheme="minorHAnsi"/>
          <w:sz w:val="20"/>
          <w:szCs w:val="20"/>
        </w:rPr>
      </w:pPr>
      <w:r w:rsidRPr="007A0BA8">
        <w:rPr>
          <w:rFonts w:cstheme="minorHAnsi"/>
          <w:sz w:val="20"/>
          <w:szCs w:val="20"/>
        </w:rPr>
        <w:lastRenderedPageBreak/>
        <w:t xml:space="preserve">Table 2 shows the area under the curve (AUC) for the prediction models, when applied to the </w:t>
      </w:r>
      <w:r>
        <w:rPr>
          <w:rFonts w:cstheme="minorHAnsi"/>
          <w:sz w:val="20"/>
          <w:szCs w:val="20"/>
        </w:rPr>
        <w:t>testing (later) pregnancies. The antenatal model reported an AUC of 0.70 (0.64-0.77), which improved to 0.73 (0.67-0.80) (p=0.0263) with the addition of infant birth weight to the model, but not when intrapartum measures were included (p=0.5320).  Addition of growth factors increased the number of infants in the highest risk decile with HIE from 17 (28.8%) to 22 (37.3%).</w:t>
      </w:r>
    </w:p>
    <w:p w14:paraId="07CB86BB" w14:textId="77777777" w:rsidR="003F1EA7" w:rsidRPr="007A0BA8" w:rsidRDefault="003F1EA7" w:rsidP="003F1EA7">
      <w:pPr>
        <w:spacing w:after="0" w:line="360" w:lineRule="auto"/>
        <w:rPr>
          <w:rFonts w:cstheme="minorHAnsi"/>
          <w:sz w:val="20"/>
          <w:szCs w:val="20"/>
        </w:rPr>
      </w:pPr>
      <w:r>
        <w:rPr>
          <w:rFonts w:cstheme="minorHAnsi"/>
          <w:sz w:val="20"/>
          <w:szCs w:val="20"/>
        </w:rPr>
        <w:t xml:space="preserve">The </w:t>
      </w:r>
      <w:proofErr w:type="spellStart"/>
      <w:r w:rsidR="009F0527">
        <w:rPr>
          <w:rFonts w:cstheme="minorHAnsi"/>
          <w:sz w:val="20"/>
          <w:szCs w:val="20"/>
        </w:rPr>
        <w:t>Auto</w:t>
      </w:r>
      <w:r>
        <w:rPr>
          <w:rFonts w:cstheme="minorHAnsi"/>
          <w:sz w:val="20"/>
          <w:szCs w:val="20"/>
        </w:rPr>
        <w:t>ML</w:t>
      </w:r>
      <w:proofErr w:type="spellEnd"/>
      <w:r>
        <w:rPr>
          <w:rFonts w:cstheme="minorHAnsi"/>
          <w:sz w:val="20"/>
          <w:szCs w:val="20"/>
        </w:rPr>
        <w:t xml:space="preserve"> model produced similar AUC measures to the conventional analysis for antenatal (p=0.987) and the antenatal and growth measures (p=0.5697). However the antenatal and intrapartum ML model appeared to predict better than the corresponding conventional model (0.82 (0.78-0.86) vs 0.70 (0.63-0.76), p&lt;0.001); and was able to identify a further 13 infants (44 (49.0%) vs 31 (34.4%)) than the antenatal along model. </w:t>
      </w:r>
      <w:r w:rsidR="00142C7C">
        <w:rPr>
          <w:rFonts w:cstheme="minorHAnsi"/>
          <w:sz w:val="20"/>
          <w:szCs w:val="20"/>
        </w:rPr>
        <w:t xml:space="preserve">Factors identified from the ML </w:t>
      </w:r>
      <w:r w:rsidR="0082335D">
        <w:rPr>
          <w:rFonts w:cstheme="minorHAnsi"/>
          <w:sz w:val="20"/>
          <w:szCs w:val="20"/>
        </w:rPr>
        <w:t xml:space="preserve">HIE </w:t>
      </w:r>
      <w:r w:rsidR="00142C7C">
        <w:rPr>
          <w:rFonts w:cstheme="minorHAnsi"/>
          <w:sz w:val="20"/>
          <w:szCs w:val="20"/>
        </w:rPr>
        <w:t xml:space="preserve">model as </w:t>
      </w:r>
      <w:r w:rsidR="0082335D">
        <w:rPr>
          <w:rFonts w:cstheme="minorHAnsi"/>
          <w:sz w:val="20"/>
          <w:szCs w:val="20"/>
        </w:rPr>
        <w:t xml:space="preserve">most </w:t>
      </w:r>
      <w:r w:rsidR="00142C7C">
        <w:rPr>
          <w:rFonts w:cstheme="minorHAnsi"/>
          <w:sz w:val="20"/>
          <w:szCs w:val="20"/>
        </w:rPr>
        <w:t xml:space="preserve">predictive are shown in table 3. </w:t>
      </w:r>
      <w:r w:rsidR="00F02285">
        <w:rPr>
          <w:rFonts w:cstheme="minorHAnsi"/>
          <w:sz w:val="20"/>
          <w:szCs w:val="20"/>
        </w:rPr>
        <w:t xml:space="preserve">ROC curves </w:t>
      </w:r>
      <w:r w:rsidR="00355C0C">
        <w:rPr>
          <w:rFonts w:cstheme="minorHAnsi"/>
          <w:sz w:val="20"/>
          <w:szCs w:val="20"/>
        </w:rPr>
        <w:t xml:space="preserve">for the 6 HIE models </w:t>
      </w:r>
      <w:r w:rsidR="00F02285">
        <w:rPr>
          <w:rFonts w:cstheme="minorHAnsi"/>
          <w:sz w:val="20"/>
          <w:szCs w:val="20"/>
        </w:rPr>
        <w:t xml:space="preserve">are shown in Figure 2. </w:t>
      </w:r>
    </w:p>
    <w:p w14:paraId="25FC61DE" w14:textId="77777777" w:rsidR="003F1EA7" w:rsidRDefault="009F0527" w:rsidP="0050196D">
      <w:pPr>
        <w:spacing w:after="0" w:line="240" w:lineRule="auto"/>
        <w:rPr>
          <w:rFonts w:cstheme="minorHAnsi"/>
          <w:sz w:val="20"/>
          <w:szCs w:val="20"/>
        </w:rPr>
      </w:pPr>
      <w:r w:rsidRPr="009F0527">
        <w:rPr>
          <w:rFonts w:cstheme="minorHAnsi"/>
          <w:sz w:val="20"/>
          <w:szCs w:val="20"/>
          <w:highlight w:val="yellow"/>
        </w:rPr>
        <w:t>Other ML results shown in Table 2</w:t>
      </w:r>
      <w:r>
        <w:rPr>
          <w:rFonts w:cstheme="minorHAnsi"/>
          <w:sz w:val="20"/>
          <w:szCs w:val="20"/>
          <w:highlight w:val="yellow"/>
        </w:rPr>
        <w:t>…</w:t>
      </w:r>
      <w:r>
        <w:rPr>
          <w:rFonts w:cstheme="minorHAnsi"/>
          <w:sz w:val="20"/>
          <w:szCs w:val="20"/>
        </w:rPr>
        <w:t>.</w:t>
      </w:r>
    </w:p>
    <w:p w14:paraId="5E434263" w14:textId="77777777" w:rsidR="009F0527" w:rsidRDefault="009F0527" w:rsidP="0050196D">
      <w:pPr>
        <w:spacing w:after="0" w:line="240" w:lineRule="auto"/>
        <w:rPr>
          <w:rFonts w:cstheme="minorHAnsi"/>
          <w:sz w:val="20"/>
          <w:szCs w:val="20"/>
        </w:rPr>
      </w:pPr>
    </w:p>
    <w:p w14:paraId="5556A768" w14:textId="77777777" w:rsidR="00D2250D" w:rsidRDefault="00D2250D" w:rsidP="0050196D">
      <w:pPr>
        <w:spacing w:after="0" w:line="240" w:lineRule="auto"/>
        <w:rPr>
          <w:rFonts w:cstheme="minorHAnsi"/>
          <w:b/>
          <w:sz w:val="20"/>
          <w:szCs w:val="20"/>
        </w:rPr>
      </w:pPr>
      <w:r w:rsidRPr="00D2250D">
        <w:rPr>
          <w:rFonts w:cstheme="minorHAnsi"/>
          <w:b/>
          <w:sz w:val="20"/>
          <w:szCs w:val="20"/>
        </w:rPr>
        <w:t>DISCUSSION</w:t>
      </w:r>
      <w:r w:rsidRPr="00D2250D">
        <w:rPr>
          <w:rFonts w:cstheme="minorHAnsi"/>
          <w:b/>
          <w:sz w:val="20"/>
          <w:szCs w:val="20"/>
        </w:rPr>
        <w:br/>
      </w:r>
    </w:p>
    <w:p w14:paraId="786119A5" w14:textId="77777777" w:rsidR="00362FCF" w:rsidRDefault="00362FCF" w:rsidP="0050196D">
      <w:pPr>
        <w:spacing w:after="0" w:line="240" w:lineRule="auto"/>
        <w:rPr>
          <w:rFonts w:cstheme="minorHAnsi"/>
          <w:b/>
          <w:sz w:val="20"/>
          <w:szCs w:val="20"/>
        </w:rPr>
      </w:pPr>
      <w:r>
        <w:rPr>
          <w:rFonts w:cstheme="minorHAnsi"/>
          <w:b/>
          <w:sz w:val="20"/>
          <w:szCs w:val="20"/>
        </w:rPr>
        <w:t>Conclusion</w:t>
      </w:r>
    </w:p>
    <w:p w14:paraId="4021B91D" w14:textId="77777777" w:rsidR="00362FCF" w:rsidRPr="00D2250D" w:rsidRDefault="00362FCF" w:rsidP="0050196D">
      <w:pPr>
        <w:spacing w:after="0" w:line="240" w:lineRule="auto"/>
        <w:rPr>
          <w:rFonts w:cstheme="minorHAnsi"/>
          <w:b/>
          <w:sz w:val="20"/>
          <w:szCs w:val="20"/>
        </w:rPr>
      </w:pPr>
    </w:p>
    <w:p w14:paraId="68C77635" w14:textId="77777777" w:rsidR="00362FCF" w:rsidRDefault="00362FCF" w:rsidP="00184312">
      <w:pPr>
        <w:spacing w:after="0" w:line="360" w:lineRule="auto"/>
        <w:rPr>
          <w:rFonts w:cstheme="minorHAnsi"/>
          <w:sz w:val="20"/>
          <w:szCs w:val="20"/>
        </w:rPr>
      </w:pPr>
      <w:r>
        <w:rPr>
          <w:rFonts w:cstheme="minorHAnsi"/>
          <w:sz w:val="20"/>
          <w:szCs w:val="20"/>
        </w:rPr>
        <w:t xml:space="preserve">In this work, on a historical cohort, a machine learning model with minimum data preparation was able to match and in some examples exceed the prediction of conventional analysis in predicting which infants would develop HIE after birth. The prediction was substantially improved when measures of growth were included;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proofErr w:type="gramStart"/>
      <w:r>
        <w:rPr>
          <w:rFonts w:cstheme="minorHAnsi"/>
          <w:sz w:val="20"/>
          <w:szCs w:val="20"/>
        </w:rPr>
        <w:t>birth, and</w:t>
      </w:r>
      <w:proofErr w:type="gramEnd"/>
      <w:r>
        <w:rPr>
          <w:rFonts w:cstheme="minorHAnsi"/>
          <w:sz w:val="20"/>
          <w:szCs w:val="20"/>
        </w:rPr>
        <w:t xml:space="preserve"> help target additional observation or interventions. </w:t>
      </w:r>
    </w:p>
    <w:p w14:paraId="470EC5F1" w14:textId="77777777" w:rsidR="00362FCF" w:rsidRPr="00932424" w:rsidRDefault="00362FCF" w:rsidP="00184312">
      <w:pPr>
        <w:spacing w:after="0" w:line="360" w:lineRule="auto"/>
        <w:rPr>
          <w:rFonts w:cstheme="minorHAnsi"/>
          <w:sz w:val="20"/>
          <w:szCs w:val="20"/>
        </w:rPr>
      </w:pPr>
      <w:r>
        <w:rPr>
          <w:rFonts w:cstheme="minorHAnsi"/>
          <w:sz w:val="20"/>
          <w:szCs w:val="20"/>
        </w:rPr>
        <w:t xml:space="preserve"> </w:t>
      </w:r>
    </w:p>
    <w:p w14:paraId="1CCC7D9A" w14:textId="77777777" w:rsidR="00142C7C" w:rsidRDefault="00142C7C">
      <w:pPr>
        <w:rPr>
          <w:rFonts w:cstheme="minorHAnsi"/>
          <w:b/>
          <w:sz w:val="20"/>
          <w:szCs w:val="20"/>
        </w:rPr>
      </w:pPr>
      <w:r>
        <w:rPr>
          <w:rFonts w:cstheme="minorHAnsi"/>
          <w:b/>
          <w:sz w:val="20"/>
          <w:szCs w:val="20"/>
        </w:rPr>
        <w:br w:type="page"/>
      </w:r>
    </w:p>
    <w:p w14:paraId="6BFB489F" w14:textId="77777777" w:rsidR="00503D13" w:rsidRPr="00932424" w:rsidRDefault="00210AE8" w:rsidP="00184312">
      <w:pPr>
        <w:spacing w:after="0" w:line="360" w:lineRule="auto"/>
        <w:rPr>
          <w:rFonts w:cstheme="minorHAnsi"/>
          <w:b/>
          <w:sz w:val="20"/>
          <w:szCs w:val="20"/>
        </w:rPr>
      </w:pPr>
      <w:r w:rsidRPr="00932424">
        <w:rPr>
          <w:rFonts w:cstheme="minorHAnsi"/>
          <w:b/>
          <w:sz w:val="20"/>
          <w:szCs w:val="20"/>
        </w:rPr>
        <w:lastRenderedPageBreak/>
        <w:t>REFERENCES</w:t>
      </w:r>
    </w:p>
    <w:p w14:paraId="221DE723" w14:textId="77777777" w:rsidR="00B23379" w:rsidRPr="00B23379" w:rsidRDefault="00932424" w:rsidP="00184312">
      <w:pPr>
        <w:widowControl w:val="0"/>
        <w:autoSpaceDE w:val="0"/>
        <w:autoSpaceDN w:val="0"/>
        <w:adjustRightInd w:val="0"/>
        <w:spacing w:after="0" w:line="360" w:lineRule="auto"/>
        <w:ind w:left="640" w:hanging="640"/>
        <w:rPr>
          <w:rFonts w:ascii="Calibri" w:hAnsi="Calibri" w:cs="Calibri"/>
          <w:noProof/>
          <w:sz w:val="20"/>
          <w:szCs w:val="24"/>
        </w:rPr>
      </w:pPr>
      <w:r w:rsidRPr="00932424">
        <w:rPr>
          <w:rFonts w:cstheme="minorHAnsi"/>
          <w:b/>
          <w:sz w:val="20"/>
          <w:szCs w:val="20"/>
        </w:rPr>
        <w:fldChar w:fldCharType="begin" w:fldLock="1"/>
      </w:r>
      <w:r w:rsidRPr="00932424">
        <w:rPr>
          <w:rFonts w:cstheme="minorHAnsi"/>
          <w:b/>
          <w:sz w:val="20"/>
          <w:szCs w:val="20"/>
        </w:rPr>
        <w:instrText xml:space="preserve">ADDIN Mendeley Bibliography CSL_BIBLIOGRAPHY </w:instrText>
      </w:r>
      <w:r w:rsidRPr="00932424">
        <w:rPr>
          <w:rFonts w:cstheme="minorHAnsi"/>
          <w:b/>
          <w:sz w:val="20"/>
          <w:szCs w:val="20"/>
        </w:rPr>
        <w:fldChar w:fldCharType="separate"/>
      </w:r>
      <w:r w:rsidR="00B23379" w:rsidRPr="00B23379">
        <w:rPr>
          <w:rFonts w:ascii="Calibri" w:hAnsi="Calibri" w:cs="Calibri"/>
          <w:noProof/>
          <w:sz w:val="20"/>
          <w:szCs w:val="24"/>
        </w:rPr>
        <w:t>1.</w:t>
      </w:r>
      <w:r w:rsidR="00B23379" w:rsidRPr="00B23379">
        <w:rPr>
          <w:rFonts w:ascii="Calibri" w:hAnsi="Calibri" w:cs="Calibri"/>
          <w:noProof/>
          <w:sz w:val="20"/>
          <w:szCs w:val="24"/>
        </w:rPr>
        <w:tab/>
        <w:t xml:space="preserve">Kingdon, C. </w:t>
      </w:r>
      <w:r w:rsidR="00B23379" w:rsidRPr="00B23379">
        <w:rPr>
          <w:rFonts w:ascii="Calibri" w:hAnsi="Calibri" w:cs="Calibri"/>
          <w:i/>
          <w:iCs/>
          <w:noProof/>
          <w:sz w:val="20"/>
          <w:szCs w:val="24"/>
        </w:rPr>
        <w:t>et al.</w:t>
      </w:r>
      <w:r w:rsidR="00B23379" w:rsidRPr="00B23379">
        <w:rPr>
          <w:rFonts w:ascii="Calibri" w:hAnsi="Calibri" w:cs="Calibri"/>
          <w:noProof/>
          <w:sz w:val="20"/>
          <w:szCs w:val="24"/>
        </w:rPr>
        <w:t xml:space="preserve"> Choice and birth method: mixed-method study of caesarean delivery for maternal request. </w:t>
      </w:r>
      <w:r w:rsidR="00B23379" w:rsidRPr="00B23379">
        <w:rPr>
          <w:rFonts w:ascii="Calibri" w:hAnsi="Calibri" w:cs="Calibri"/>
          <w:i/>
          <w:iCs/>
          <w:noProof/>
          <w:sz w:val="20"/>
          <w:szCs w:val="24"/>
        </w:rPr>
        <w:t>BJOG</w:t>
      </w:r>
      <w:r w:rsidR="00B23379" w:rsidRPr="00B23379">
        <w:rPr>
          <w:rFonts w:ascii="Calibri" w:hAnsi="Calibri" w:cs="Calibri"/>
          <w:noProof/>
          <w:sz w:val="20"/>
          <w:szCs w:val="24"/>
        </w:rPr>
        <w:t xml:space="preserve"> </w:t>
      </w:r>
      <w:r w:rsidR="00B23379" w:rsidRPr="00B23379">
        <w:rPr>
          <w:rFonts w:ascii="Calibri" w:hAnsi="Calibri" w:cs="Calibri"/>
          <w:b/>
          <w:bCs/>
          <w:noProof/>
          <w:sz w:val="20"/>
          <w:szCs w:val="24"/>
        </w:rPr>
        <w:t>116</w:t>
      </w:r>
      <w:r w:rsidR="00B23379" w:rsidRPr="00B23379">
        <w:rPr>
          <w:rFonts w:ascii="Calibri" w:hAnsi="Calibri" w:cs="Calibri"/>
          <w:noProof/>
          <w:sz w:val="20"/>
          <w:szCs w:val="24"/>
        </w:rPr>
        <w:t>, 886–895 (2009).</w:t>
      </w:r>
    </w:p>
    <w:p w14:paraId="7038E86D"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w:t>
      </w:r>
      <w:r w:rsidRPr="00B23379">
        <w:rPr>
          <w:rFonts w:ascii="Calibri" w:hAnsi="Calibri" w:cs="Calibri"/>
          <w:noProof/>
          <w:sz w:val="20"/>
          <w:szCs w:val="24"/>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B23379">
        <w:rPr>
          <w:rFonts w:ascii="Calibri" w:hAnsi="Calibri" w:cs="Calibri"/>
          <w:i/>
          <w:iCs/>
          <w:noProof/>
          <w:sz w:val="20"/>
          <w:szCs w:val="24"/>
        </w:rPr>
        <w:t>BMC Complement. Altern. Med.</w:t>
      </w:r>
      <w:r w:rsidRPr="00B23379">
        <w:rPr>
          <w:rFonts w:ascii="Calibri" w:hAnsi="Calibri" w:cs="Calibri"/>
          <w:noProof/>
          <w:sz w:val="20"/>
          <w:szCs w:val="24"/>
        </w:rPr>
        <w:t xml:space="preserve"> </w:t>
      </w:r>
      <w:r w:rsidRPr="00B23379">
        <w:rPr>
          <w:rFonts w:ascii="Calibri" w:hAnsi="Calibri" w:cs="Calibri"/>
          <w:b/>
          <w:bCs/>
          <w:noProof/>
          <w:sz w:val="20"/>
          <w:szCs w:val="24"/>
        </w:rPr>
        <w:t>15</w:t>
      </w:r>
      <w:r w:rsidRPr="00B23379">
        <w:rPr>
          <w:rFonts w:ascii="Calibri" w:hAnsi="Calibri" w:cs="Calibri"/>
          <w:noProof/>
          <w:sz w:val="20"/>
          <w:szCs w:val="24"/>
        </w:rPr>
        <w:t>, 143 (2015).</w:t>
      </w:r>
    </w:p>
    <w:p w14:paraId="52399F13"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3.</w:t>
      </w:r>
      <w:r w:rsidRPr="00B23379">
        <w:rPr>
          <w:rFonts w:ascii="Calibri" w:hAnsi="Calibri" w:cs="Calibri"/>
          <w:noProof/>
          <w:sz w:val="20"/>
          <w:szCs w:val="24"/>
        </w:rPr>
        <w:tab/>
        <w:t xml:space="preserve">Odd, D. E. </w:t>
      </w:r>
      <w:r w:rsidRPr="00B23379">
        <w:rPr>
          <w:rFonts w:ascii="Calibri" w:hAnsi="Calibri" w:cs="Calibri"/>
          <w:i/>
          <w:iCs/>
          <w:noProof/>
          <w:sz w:val="20"/>
          <w:szCs w:val="24"/>
        </w:rPr>
        <w:t>et al.</w:t>
      </w:r>
      <w:r w:rsidRPr="00B23379">
        <w:rPr>
          <w:rFonts w:ascii="Calibri" w:hAnsi="Calibri" w:cs="Calibri"/>
          <w:noProof/>
          <w:sz w:val="20"/>
          <w:szCs w:val="24"/>
        </w:rPr>
        <w:t xml:space="preserve"> Risk of low Apgar score and socioeconomic position: a study of Swedish male births. </w:t>
      </w:r>
      <w:r w:rsidRPr="00B23379">
        <w:rPr>
          <w:rFonts w:ascii="Calibri" w:hAnsi="Calibri" w:cs="Calibri"/>
          <w:i/>
          <w:iCs/>
          <w:noProof/>
          <w:sz w:val="20"/>
          <w:szCs w:val="24"/>
        </w:rPr>
        <w:t>Acta Paediatr.</w:t>
      </w:r>
      <w:r w:rsidRPr="00B23379">
        <w:rPr>
          <w:rFonts w:ascii="Calibri" w:hAnsi="Calibri" w:cs="Calibri"/>
          <w:noProof/>
          <w:sz w:val="20"/>
          <w:szCs w:val="24"/>
        </w:rPr>
        <w:t xml:space="preserve"> </w:t>
      </w:r>
      <w:r w:rsidRPr="00B23379">
        <w:rPr>
          <w:rFonts w:ascii="Calibri" w:hAnsi="Calibri" w:cs="Calibri"/>
          <w:b/>
          <w:bCs/>
          <w:noProof/>
          <w:sz w:val="20"/>
          <w:szCs w:val="24"/>
        </w:rPr>
        <w:t>97</w:t>
      </w:r>
      <w:r w:rsidRPr="00B23379">
        <w:rPr>
          <w:rFonts w:ascii="Calibri" w:hAnsi="Calibri" w:cs="Calibri"/>
          <w:noProof/>
          <w:sz w:val="20"/>
          <w:szCs w:val="24"/>
        </w:rPr>
        <w:t>, 1275–1280 (2008).</w:t>
      </w:r>
    </w:p>
    <w:p w14:paraId="079870F3"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4.</w:t>
      </w:r>
      <w:r w:rsidRPr="00B23379">
        <w:rPr>
          <w:rFonts w:ascii="Calibri" w:hAnsi="Calibri" w:cs="Calibri"/>
          <w:noProof/>
          <w:sz w:val="20"/>
          <w:szCs w:val="24"/>
        </w:rPr>
        <w:tab/>
        <w:t>Gynaecologists, R. C. of O. and. Easy Baby Counts. https://www.rcog.org.uk/eachbabycounts.</w:t>
      </w:r>
    </w:p>
    <w:p w14:paraId="7E31D3F8"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5.</w:t>
      </w:r>
      <w:r w:rsidRPr="00B23379">
        <w:rPr>
          <w:rFonts w:ascii="Calibri" w:hAnsi="Calibri" w:cs="Calibri"/>
          <w:noProof/>
          <w:sz w:val="20"/>
          <w:szCs w:val="24"/>
        </w:rPr>
        <w:tab/>
        <w:t>Health, D. of. New ambition to halve rate of stillbirths and infant deaths. https://www.gov.uk/government/news/new-ambition-to-halve-rate-of-stillbirths-and-infant-deaths.</w:t>
      </w:r>
    </w:p>
    <w:p w14:paraId="589DCC0D"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6.</w:t>
      </w:r>
      <w:r w:rsidRPr="00B23379">
        <w:rPr>
          <w:rFonts w:ascii="Calibri" w:hAnsi="Calibri" w:cs="Calibri"/>
          <w:noProof/>
          <w:sz w:val="20"/>
          <w:szCs w:val="24"/>
        </w:rPr>
        <w:tab/>
        <w:t xml:space="preserve">Odd, D., Heep, A., Luyt, K. &amp; Draycott, T. Hypoxic-Ischaemic Brain Injury: Delivery Before Intrapartum Events. in </w:t>
      </w:r>
      <w:r w:rsidRPr="00B23379">
        <w:rPr>
          <w:rFonts w:ascii="Calibri" w:hAnsi="Calibri" w:cs="Calibri"/>
          <w:i/>
          <w:iCs/>
          <w:noProof/>
          <w:sz w:val="20"/>
          <w:szCs w:val="24"/>
        </w:rPr>
        <w:t>Joined European Neonatal Societies Congress</w:t>
      </w:r>
      <w:r w:rsidRPr="00B23379">
        <w:rPr>
          <w:rFonts w:ascii="Calibri" w:hAnsi="Calibri" w:cs="Calibri"/>
          <w:noProof/>
          <w:sz w:val="20"/>
          <w:szCs w:val="24"/>
        </w:rPr>
        <w:t xml:space="preserve"> (2015).</w:t>
      </w:r>
    </w:p>
    <w:p w14:paraId="38A9EB69"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7.</w:t>
      </w:r>
      <w:r w:rsidRPr="00B23379">
        <w:rPr>
          <w:rFonts w:ascii="Calibri" w:hAnsi="Calibri" w:cs="Calibri"/>
          <w:noProof/>
          <w:sz w:val="20"/>
          <w:szCs w:val="24"/>
        </w:rPr>
        <w:tab/>
        <w:t xml:space="preserve">Draycott, T. </w:t>
      </w:r>
      <w:r w:rsidRPr="00B23379">
        <w:rPr>
          <w:rFonts w:ascii="Calibri" w:hAnsi="Calibri" w:cs="Calibri"/>
          <w:i/>
          <w:iCs/>
          <w:noProof/>
          <w:sz w:val="20"/>
          <w:szCs w:val="24"/>
        </w:rPr>
        <w:t>et al.</w:t>
      </w:r>
      <w:r w:rsidRPr="00B23379">
        <w:rPr>
          <w:rFonts w:ascii="Calibri" w:hAnsi="Calibri" w:cs="Calibri"/>
          <w:noProof/>
          <w:sz w:val="20"/>
          <w:szCs w:val="24"/>
        </w:rPr>
        <w:t xml:space="preserve"> Does training in obstetric emergencies improve neonatal outcome? </w:t>
      </w:r>
      <w:r w:rsidRPr="00B23379">
        <w:rPr>
          <w:rFonts w:ascii="Calibri" w:hAnsi="Calibri" w:cs="Calibri"/>
          <w:i/>
          <w:iCs/>
          <w:noProof/>
          <w:sz w:val="20"/>
          <w:szCs w:val="24"/>
        </w:rPr>
        <w:t>Bjog</w:t>
      </w:r>
      <w:r w:rsidRPr="00B23379">
        <w:rPr>
          <w:rFonts w:ascii="Calibri" w:hAnsi="Calibri" w:cs="Calibri"/>
          <w:noProof/>
          <w:sz w:val="20"/>
          <w:szCs w:val="24"/>
        </w:rPr>
        <w:t xml:space="preserve"> </w:t>
      </w:r>
      <w:r w:rsidRPr="00B23379">
        <w:rPr>
          <w:rFonts w:ascii="Calibri" w:hAnsi="Calibri" w:cs="Calibri"/>
          <w:b/>
          <w:bCs/>
          <w:noProof/>
          <w:sz w:val="20"/>
          <w:szCs w:val="24"/>
        </w:rPr>
        <w:t>113</w:t>
      </w:r>
      <w:r w:rsidRPr="00B23379">
        <w:rPr>
          <w:rFonts w:ascii="Calibri" w:hAnsi="Calibri" w:cs="Calibri"/>
          <w:noProof/>
          <w:sz w:val="20"/>
          <w:szCs w:val="24"/>
        </w:rPr>
        <w:t>, 177–182 (2006).</w:t>
      </w:r>
    </w:p>
    <w:p w14:paraId="69B8E911"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8.</w:t>
      </w:r>
      <w:r w:rsidRPr="00B23379">
        <w:rPr>
          <w:rFonts w:ascii="Calibri" w:hAnsi="Calibri" w:cs="Calibri"/>
          <w:noProof/>
          <w:sz w:val="20"/>
          <w:szCs w:val="24"/>
        </w:rPr>
        <w:tab/>
        <w:t xml:space="preserve">Chiossim, G. Timing of Delivery and Adverse Outcomes in Term Singleton Repeat Cesarean Deliveries. </w:t>
      </w:r>
      <w:r w:rsidRPr="00B23379">
        <w:rPr>
          <w:rFonts w:ascii="Calibri" w:hAnsi="Calibri" w:cs="Calibri"/>
          <w:i/>
          <w:iCs/>
          <w:noProof/>
          <w:sz w:val="20"/>
          <w:szCs w:val="24"/>
        </w:rPr>
        <w:t>Obs Gynecol</w:t>
      </w:r>
      <w:r w:rsidRPr="00B23379">
        <w:rPr>
          <w:rFonts w:ascii="Calibri" w:hAnsi="Calibri" w:cs="Calibri"/>
          <w:noProof/>
          <w:sz w:val="20"/>
          <w:szCs w:val="24"/>
        </w:rPr>
        <w:t xml:space="preserve"> </w:t>
      </w:r>
      <w:r w:rsidRPr="00B23379">
        <w:rPr>
          <w:rFonts w:ascii="Calibri" w:hAnsi="Calibri" w:cs="Calibri"/>
          <w:b/>
          <w:bCs/>
          <w:noProof/>
          <w:sz w:val="20"/>
          <w:szCs w:val="24"/>
        </w:rPr>
        <w:t>121</w:t>
      </w:r>
      <w:r w:rsidRPr="00B23379">
        <w:rPr>
          <w:rFonts w:ascii="Calibri" w:hAnsi="Calibri" w:cs="Calibri"/>
          <w:noProof/>
          <w:sz w:val="20"/>
          <w:szCs w:val="24"/>
        </w:rPr>
        <w:t>, (2013).</w:t>
      </w:r>
    </w:p>
    <w:p w14:paraId="75D22DC7"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9.</w:t>
      </w:r>
      <w:r w:rsidRPr="00B23379">
        <w:rPr>
          <w:rFonts w:ascii="Calibri" w:hAnsi="Calibri" w:cs="Calibri"/>
          <w:noProof/>
          <w:sz w:val="20"/>
          <w:szCs w:val="24"/>
        </w:rPr>
        <w:tab/>
        <w:t xml:space="preserve">Martinez-Biarge, M., Madero, R., González, A., Quero, A. &amp; García-Alix, A. Perinatal morbidity and risk of hypoxic-ischemic encephalopathy associated with intrapartum sentinel events. </w:t>
      </w:r>
      <w:r w:rsidRPr="00B23379">
        <w:rPr>
          <w:rFonts w:ascii="Calibri" w:hAnsi="Calibri" w:cs="Calibri"/>
          <w:i/>
          <w:iCs/>
          <w:noProof/>
          <w:sz w:val="20"/>
          <w:szCs w:val="24"/>
        </w:rPr>
        <w:t>Am J Obs. Gynecol2</w:t>
      </w:r>
      <w:r w:rsidRPr="00B23379">
        <w:rPr>
          <w:rFonts w:ascii="Calibri" w:hAnsi="Calibri" w:cs="Calibri"/>
          <w:noProof/>
          <w:sz w:val="20"/>
          <w:szCs w:val="24"/>
        </w:rPr>
        <w:t xml:space="preserve"> </w:t>
      </w:r>
      <w:r w:rsidRPr="00B23379">
        <w:rPr>
          <w:rFonts w:ascii="Calibri" w:hAnsi="Calibri" w:cs="Calibri"/>
          <w:b/>
          <w:bCs/>
          <w:noProof/>
          <w:sz w:val="20"/>
          <w:szCs w:val="24"/>
        </w:rPr>
        <w:t>206</w:t>
      </w:r>
      <w:r w:rsidRPr="00B23379">
        <w:rPr>
          <w:rFonts w:ascii="Calibri" w:hAnsi="Calibri" w:cs="Calibri"/>
          <w:noProof/>
          <w:sz w:val="20"/>
          <w:szCs w:val="24"/>
        </w:rPr>
        <w:t>, 148.e1–7 (2012).</w:t>
      </w:r>
    </w:p>
    <w:p w14:paraId="1B332E1F"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10.</w:t>
      </w:r>
      <w:r w:rsidRPr="00B23379">
        <w:rPr>
          <w:rFonts w:ascii="Calibri" w:hAnsi="Calibri" w:cs="Calibri"/>
          <w:noProof/>
          <w:sz w:val="20"/>
          <w:szCs w:val="24"/>
        </w:rPr>
        <w:tab/>
        <w:t xml:space="preserve">Badawi, N. </w:t>
      </w:r>
      <w:r w:rsidRPr="00B23379">
        <w:rPr>
          <w:rFonts w:ascii="Calibri" w:hAnsi="Calibri" w:cs="Calibri"/>
          <w:i/>
          <w:iCs/>
          <w:noProof/>
          <w:sz w:val="20"/>
          <w:szCs w:val="24"/>
        </w:rPr>
        <w:t>et al.</w:t>
      </w:r>
      <w:r w:rsidRPr="00B23379">
        <w:rPr>
          <w:rFonts w:ascii="Calibri" w:hAnsi="Calibri" w:cs="Calibri"/>
          <w:noProof/>
          <w:sz w:val="20"/>
          <w:szCs w:val="24"/>
        </w:rPr>
        <w:t xml:space="preserve"> Intrapartum risk factors for newborn encephalopathy: the Western Australian case-control study. </w:t>
      </w:r>
      <w:r w:rsidRPr="00B23379">
        <w:rPr>
          <w:rFonts w:ascii="Calibri" w:hAnsi="Calibri" w:cs="Calibri"/>
          <w:i/>
          <w:iCs/>
          <w:noProof/>
          <w:sz w:val="20"/>
          <w:szCs w:val="24"/>
        </w:rPr>
        <w:t>Bmj</w:t>
      </w:r>
      <w:r w:rsidRPr="00B23379">
        <w:rPr>
          <w:rFonts w:ascii="Calibri" w:hAnsi="Calibri" w:cs="Calibri"/>
          <w:noProof/>
          <w:sz w:val="20"/>
          <w:szCs w:val="24"/>
        </w:rPr>
        <w:t xml:space="preserve"> </w:t>
      </w:r>
      <w:r w:rsidRPr="00B23379">
        <w:rPr>
          <w:rFonts w:ascii="Calibri" w:hAnsi="Calibri" w:cs="Calibri"/>
          <w:b/>
          <w:bCs/>
          <w:noProof/>
          <w:sz w:val="20"/>
          <w:szCs w:val="24"/>
        </w:rPr>
        <w:t>317</w:t>
      </w:r>
      <w:r w:rsidRPr="00B23379">
        <w:rPr>
          <w:rFonts w:ascii="Calibri" w:hAnsi="Calibri" w:cs="Calibri"/>
          <w:noProof/>
          <w:sz w:val="20"/>
          <w:szCs w:val="24"/>
        </w:rPr>
        <w:t>, 1554–1558 (1998).</w:t>
      </w:r>
    </w:p>
    <w:p w14:paraId="157D146F"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11.</w:t>
      </w:r>
      <w:r w:rsidRPr="00B23379">
        <w:rPr>
          <w:rFonts w:ascii="Calibri" w:hAnsi="Calibri" w:cs="Calibri"/>
          <w:noProof/>
          <w:sz w:val="20"/>
          <w:szCs w:val="24"/>
        </w:rPr>
        <w:tab/>
        <w:t xml:space="preserve">Gülmezoglu, A., Crowther, C., Middleton, P. &amp; Peatley, E. Induction of labour for improving birth outcomes for women at or beyond term. </w:t>
      </w:r>
      <w:r w:rsidRPr="00B23379">
        <w:rPr>
          <w:rFonts w:ascii="Calibri" w:hAnsi="Calibri" w:cs="Calibri"/>
          <w:i/>
          <w:iCs/>
          <w:noProof/>
          <w:sz w:val="20"/>
          <w:szCs w:val="24"/>
        </w:rPr>
        <w:t>Cochrane Database Syst Rev.</w:t>
      </w:r>
      <w:r w:rsidRPr="00B23379">
        <w:rPr>
          <w:rFonts w:ascii="Calibri" w:hAnsi="Calibri" w:cs="Calibri"/>
          <w:noProof/>
          <w:sz w:val="20"/>
          <w:szCs w:val="24"/>
        </w:rPr>
        <w:t xml:space="preserve"> (2012) doi:10.1002/14651858.CD004945.pub3.</w:t>
      </w:r>
    </w:p>
    <w:p w14:paraId="7A85B080"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12.</w:t>
      </w:r>
      <w:r w:rsidRPr="00B23379">
        <w:rPr>
          <w:rFonts w:ascii="Calibri" w:hAnsi="Calibri" w:cs="Calibri"/>
          <w:noProof/>
          <w:sz w:val="20"/>
          <w:szCs w:val="24"/>
        </w:rPr>
        <w:tab/>
        <w:t xml:space="preserve">Campbell, M. K., Ostbye, T. &amp; Irgens, L. M. Post-term birth: risk factors and outcomes in a 10-year cohort of Norwegian births. </w:t>
      </w:r>
      <w:r w:rsidRPr="00B23379">
        <w:rPr>
          <w:rFonts w:ascii="Calibri" w:hAnsi="Calibri" w:cs="Calibri"/>
          <w:i/>
          <w:iCs/>
          <w:noProof/>
          <w:sz w:val="20"/>
          <w:szCs w:val="24"/>
        </w:rPr>
        <w:t>Obstet. Gynecol.</w:t>
      </w:r>
      <w:r w:rsidRPr="00B23379">
        <w:rPr>
          <w:rFonts w:ascii="Calibri" w:hAnsi="Calibri" w:cs="Calibri"/>
          <w:noProof/>
          <w:sz w:val="20"/>
          <w:szCs w:val="24"/>
        </w:rPr>
        <w:t xml:space="preserve"> </w:t>
      </w:r>
      <w:r w:rsidRPr="00B23379">
        <w:rPr>
          <w:rFonts w:ascii="Calibri" w:hAnsi="Calibri" w:cs="Calibri"/>
          <w:b/>
          <w:bCs/>
          <w:noProof/>
          <w:sz w:val="20"/>
          <w:szCs w:val="24"/>
        </w:rPr>
        <w:t>89</w:t>
      </w:r>
      <w:r w:rsidRPr="00B23379">
        <w:rPr>
          <w:rFonts w:ascii="Calibri" w:hAnsi="Calibri" w:cs="Calibri"/>
          <w:noProof/>
          <w:sz w:val="20"/>
          <w:szCs w:val="24"/>
        </w:rPr>
        <w:t>, 543–548 (1997).</w:t>
      </w:r>
    </w:p>
    <w:p w14:paraId="75D117F5"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13.</w:t>
      </w:r>
      <w:r w:rsidRPr="00B23379">
        <w:rPr>
          <w:rFonts w:ascii="Calibri" w:hAnsi="Calibri" w:cs="Calibri"/>
          <w:noProof/>
          <w:sz w:val="20"/>
          <w:szCs w:val="24"/>
        </w:rPr>
        <w:tab/>
        <w:t xml:space="preserve">Azzopardi, D. V </w:t>
      </w:r>
      <w:r w:rsidRPr="00B23379">
        <w:rPr>
          <w:rFonts w:ascii="Calibri" w:hAnsi="Calibri" w:cs="Calibri"/>
          <w:i/>
          <w:iCs/>
          <w:noProof/>
          <w:sz w:val="20"/>
          <w:szCs w:val="24"/>
        </w:rPr>
        <w:t>et al.</w:t>
      </w:r>
      <w:r w:rsidRPr="00B23379">
        <w:rPr>
          <w:rFonts w:ascii="Calibri" w:hAnsi="Calibri" w:cs="Calibri"/>
          <w:noProof/>
          <w:sz w:val="20"/>
          <w:szCs w:val="24"/>
        </w:rPr>
        <w:t xml:space="preserve"> Moderate hypothermia to treat perinatal asphyxial encephalopathy. </w:t>
      </w:r>
      <w:r w:rsidRPr="00B23379">
        <w:rPr>
          <w:rFonts w:ascii="Calibri" w:hAnsi="Calibri" w:cs="Calibri"/>
          <w:i/>
          <w:iCs/>
          <w:noProof/>
          <w:sz w:val="20"/>
          <w:szCs w:val="24"/>
        </w:rPr>
        <w:t>N Engl J Med.</w:t>
      </w:r>
      <w:r w:rsidRPr="00B23379">
        <w:rPr>
          <w:rFonts w:ascii="Calibri" w:hAnsi="Calibri" w:cs="Calibri"/>
          <w:noProof/>
          <w:sz w:val="20"/>
          <w:szCs w:val="24"/>
        </w:rPr>
        <w:t xml:space="preserve"> </w:t>
      </w:r>
      <w:r w:rsidRPr="00B23379">
        <w:rPr>
          <w:rFonts w:ascii="Calibri" w:hAnsi="Calibri" w:cs="Calibri"/>
          <w:b/>
          <w:bCs/>
          <w:noProof/>
          <w:sz w:val="20"/>
          <w:szCs w:val="24"/>
        </w:rPr>
        <w:t>361</w:t>
      </w:r>
      <w:r w:rsidRPr="00B23379">
        <w:rPr>
          <w:rFonts w:ascii="Calibri" w:hAnsi="Calibri" w:cs="Calibri"/>
          <w:noProof/>
          <w:sz w:val="20"/>
          <w:szCs w:val="24"/>
        </w:rPr>
        <w:t>, 1349–1358 (2009).</w:t>
      </w:r>
    </w:p>
    <w:p w14:paraId="7190FCC6"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14.</w:t>
      </w:r>
      <w:r w:rsidRPr="00B23379">
        <w:rPr>
          <w:rFonts w:ascii="Calibri" w:hAnsi="Calibri" w:cs="Calibri"/>
          <w:noProof/>
          <w:sz w:val="20"/>
          <w:szCs w:val="24"/>
        </w:rPr>
        <w:tab/>
        <w:t xml:space="preserve">Odd, D. E., Gunnell, D., Lewis, G. &amp; Rasmussen, F. Long-term Impact of Poor Birth Condition on Social and Economic Outcomes in Early Adulthood. </w:t>
      </w:r>
      <w:r w:rsidRPr="00B23379">
        <w:rPr>
          <w:rFonts w:ascii="Calibri" w:hAnsi="Calibri" w:cs="Calibri"/>
          <w:i/>
          <w:iCs/>
          <w:noProof/>
          <w:sz w:val="20"/>
          <w:szCs w:val="24"/>
        </w:rPr>
        <w:t>Pediatrics</w:t>
      </w:r>
      <w:r w:rsidRPr="00B23379">
        <w:rPr>
          <w:rFonts w:ascii="Calibri" w:hAnsi="Calibri" w:cs="Calibri"/>
          <w:noProof/>
          <w:sz w:val="20"/>
          <w:szCs w:val="24"/>
        </w:rPr>
        <w:t xml:space="preserve"> </w:t>
      </w:r>
      <w:r w:rsidRPr="00B23379">
        <w:rPr>
          <w:rFonts w:ascii="Calibri" w:hAnsi="Calibri" w:cs="Calibri"/>
          <w:b/>
          <w:bCs/>
          <w:noProof/>
          <w:sz w:val="20"/>
          <w:szCs w:val="24"/>
        </w:rPr>
        <w:t>May 9</w:t>
      </w:r>
      <w:r w:rsidRPr="00B23379">
        <w:rPr>
          <w:rFonts w:ascii="Calibri" w:hAnsi="Calibri" w:cs="Calibri"/>
          <w:noProof/>
          <w:sz w:val="20"/>
          <w:szCs w:val="24"/>
        </w:rPr>
        <w:t xml:space="preserve">; </w:t>
      </w:r>
      <w:r w:rsidRPr="00B23379">
        <w:rPr>
          <w:rFonts w:ascii="Calibri" w:hAnsi="Calibri" w:cs="Calibri"/>
          <w:b/>
          <w:bCs/>
          <w:noProof/>
          <w:sz w:val="20"/>
          <w:szCs w:val="24"/>
        </w:rPr>
        <w:t>eFi</w:t>
      </w:r>
      <w:r w:rsidRPr="00B23379">
        <w:rPr>
          <w:rFonts w:ascii="Calibri" w:hAnsi="Calibri" w:cs="Calibri"/>
          <w:noProof/>
          <w:sz w:val="20"/>
          <w:szCs w:val="24"/>
        </w:rPr>
        <w:t>, e1498-504 (2011).</w:t>
      </w:r>
    </w:p>
    <w:p w14:paraId="623E31FC"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15.</w:t>
      </w:r>
      <w:r w:rsidRPr="00B23379">
        <w:rPr>
          <w:rFonts w:ascii="Calibri" w:hAnsi="Calibri" w:cs="Calibri"/>
          <w:noProof/>
          <w:sz w:val="20"/>
          <w:szCs w:val="24"/>
        </w:rPr>
        <w:tab/>
      </w:r>
      <w:r w:rsidRPr="00B23379">
        <w:rPr>
          <w:rFonts w:ascii="Calibri" w:hAnsi="Calibri" w:cs="Calibri"/>
          <w:i/>
          <w:iCs/>
          <w:noProof/>
          <w:sz w:val="20"/>
          <w:szCs w:val="24"/>
        </w:rPr>
        <w:t>Ten Years of Maternity Claims: An Analysis of NHS Litigation Authority Data</w:t>
      </w:r>
      <w:r w:rsidRPr="00B23379">
        <w:rPr>
          <w:rFonts w:ascii="Calibri" w:hAnsi="Calibri" w:cs="Calibri"/>
          <w:noProof/>
          <w:sz w:val="20"/>
          <w:szCs w:val="24"/>
        </w:rPr>
        <w:t>. (2012) doi:978-0-9565019-2-9.</w:t>
      </w:r>
    </w:p>
    <w:p w14:paraId="07108CB5"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16.</w:t>
      </w:r>
      <w:r w:rsidRPr="00B23379">
        <w:rPr>
          <w:rFonts w:ascii="Calibri" w:hAnsi="Calibri" w:cs="Calibri"/>
          <w:noProof/>
          <w:sz w:val="20"/>
          <w:szCs w:val="24"/>
        </w:rPr>
        <w:tab/>
        <w:t xml:space="preserve">Murray, C. J. L. </w:t>
      </w:r>
      <w:r w:rsidRPr="00B23379">
        <w:rPr>
          <w:rFonts w:ascii="Calibri" w:hAnsi="Calibri" w:cs="Calibri"/>
          <w:i/>
          <w:iCs/>
          <w:noProof/>
          <w:sz w:val="20"/>
          <w:szCs w:val="24"/>
        </w:rPr>
        <w:t>et al.</w:t>
      </w:r>
      <w:r w:rsidRPr="00B23379">
        <w:rPr>
          <w:rFonts w:ascii="Calibri" w:hAnsi="Calibri" w:cs="Calibri"/>
          <w:noProof/>
          <w:sz w:val="20"/>
          <w:szCs w:val="24"/>
        </w:rPr>
        <w:t xml:space="preserve"> Disability-adjusted life years (DALYs) for 291 diseases and injuries in 21 regions, 1990-2010: a systematic analysis for the Global Burden of Disease Study 2010. </w:t>
      </w:r>
      <w:r w:rsidRPr="00B23379">
        <w:rPr>
          <w:rFonts w:ascii="Calibri" w:hAnsi="Calibri" w:cs="Calibri"/>
          <w:i/>
          <w:iCs/>
          <w:noProof/>
          <w:sz w:val="20"/>
          <w:szCs w:val="24"/>
        </w:rPr>
        <w:t>Lancet (London, England)</w:t>
      </w:r>
      <w:r w:rsidRPr="00B23379">
        <w:rPr>
          <w:rFonts w:ascii="Calibri" w:hAnsi="Calibri" w:cs="Calibri"/>
          <w:noProof/>
          <w:sz w:val="20"/>
          <w:szCs w:val="24"/>
        </w:rPr>
        <w:t xml:space="preserve"> </w:t>
      </w:r>
      <w:r w:rsidRPr="00B23379">
        <w:rPr>
          <w:rFonts w:ascii="Calibri" w:hAnsi="Calibri" w:cs="Calibri"/>
          <w:b/>
          <w:bCs/>
          <w:noProof/>
          <w:sz w:val="20"/>
          <w:szCs w:val="24"/>
        </w:rPr>
        <w:t>380</w:t>
      </w:r>
      <w:r w:rsidRPr="00B23379">
        <w:rPr>
          <w:rFonts w:ascii="Calibri" w:hAnsi="Calibri" w:cs="Calibri"/>
          <w:noProof/>
          <w:sz w:val="20"/>
          <w:szCs w:val="24"/>
        </w:rPr>
        <w:t>, 2197–2223 (2012).</w:t>
      </w:r>
    </w:p>
    <w:p w14:paraId="20F2AE68"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17.</w:t>
      </w:r>
      <w:r w:rsidRPr="00B23379">
        <w:rPr>
          <w:rFonts w:ascii="Calibri" w:hAnsi="Calibri" w:cs="Calibri"/>
          <w:noProof/>
          <w:sz w:val="20"/>
          <w:szCs w:val="24"/>
        </w:rPr>
        <w:tab/>
        <w:t xml:space="preserve">Odd, D. E., Lewis, G., Whitelaw, A. &amp; Gunnell, D. Resuscitation at birth and cognition at 8 years of age: </w:t>
      </w:r>
      <w:r w:rsidRPr="00B23379">
        <w:rPr>
          <w:rFonts w:ascii="Calibri" w:hAnsi="Calibri" w:cs="Calibri"/>
          <w:noProof/>
          <w:sz w:val="20"/>
          <w:szCs w:val="24"/>
        </w:rPr>
        <w:lastRenderedPageBreak/>
        <w:t xml:space="preserve">a cohort study. </w:t>
      </w:r>
      <w:r w:rsidRPr="00B23379">
        <w:rPr>
          <w:rFonts w:ascii="Calibri" w:hAnsi="Calibri" w:cs="Calibri"/>
          <w:i/>
          <w:iCs/>
          <w:noProof/>
          <w:sz w:val="20"/>
          <w:szCs w:val="24"/>
        </w:rPr>
        <w:t>Lancet</w:t>
      </w:r>
      <w:r w:rsidRPr="00B23379">
        <w:rPr>
          <w:rFonts w:ascii="Calibri" w:hAnsi="Calibri" w:cs="Calibri"/>
          <w:noProof/>
          <w:sz w:val="20"/>
          <w:szCs w:val="24"/>
        </w:rPr>
        <w:t xml:space="preserve"> </w:t>
      </w:r>
      <w:r w:rsidRPr="00B23379">
        <w:rPr>
          <w:rFonts w:ascii="Calibri" w:hAnsi="Calibri" w:cs="Calibri"/>
          <w:b/>
          <w:bCs/>
          <w:noProof/>
          <w:sz w:val="20"/>
          <w:szCs w:val="24"/>
        </w:rPr>
        <w:t>373</w:t>
      </w:r>
      <w:r w:rsidRPr="00B23379">
        <w:rPr>
          <w:rFonts w:ascii="Calibri" w:hAnsi="Calibri" w:cs="Calibri"/>
          <w:noProof/>
          <w:sz w:val="20"/>
          <w:szCs w:val="24"/>
        </w:rPr>
        <w:t>, 1615–22 (2009).</w:t>
      </w:r>
    </w:p>
    <w:p w14:paraId="19199D88"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18.</w:t>
      </w:r>
      <w:r w:rsidRPr="00B23379">
        <w:rPr>
          <w:rFonts w:ascii="Calibri" w:hAnsi="Calibri" w:cs="Calibri"/>
          <w:noProof/>
          <w:sz w:val="20"/>
          <w:szCs w:val="24"/>
        </w:rPr>
        <w:tab/>
        <w:t xml:space="preserve">Odd, D. E., Gunnell, D., Whitelaw, A. &amp; Lewis, G. The association between birth condition and neuropsychological functioning and educational attainment at school age. A cohort study. </w:t>
      </w:r>
      <w:r w:rsidRPr="00B23379">
        <w:rPr>
          <w:rFonts w:ascii="Calibri" w:hAnsi="Calibri" w:cs="Calibri"/>
          <w:i/>
          <w:iCs/>
          <w:noProof/>
          <w:sz w:val="20"/>
          <w:szCs w:val="24"/>
        </w:rPr>
        <w:t>Arch Dis Child</w:t>
      </w:r>
      <w:r w:rsidRPr="00B23379">
        <w:rPr>
          <w:rFonts w:ascii="Calibri" w:hAnsi="Calibri" w:cs="Calibri"/>
          <w:noProof/>
          <w:sz w:val="20"/>
          <w:szCs w:val="24"/>
        </w:rPr>
        <w:t xml:space="preserve"> (2010).</w:t>
      </w:r>
    </w:p>
    <w:p w14:paraId="06BD2468"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19.</w:t>
      </w:r>
      <w:r w:rsidRPr="00B23379">
        <w:rPr>
          <w:rFonts w:ascii="Calibri" w:hAnsi="Calibri" w:cs="Calibri"/>
          <w:noProof/>
          <w:sz w:val="20"/>
          <w:szCs w:val="24"/>
        </w:rPr>
        <w:tab/>
        <w:t xml:space="preserve">Odd, D. E., Rasmussen, F., Gunnell, D. J., Lewis, G. &amp; Whitelaw, A. A Cohort Study of Low Apgar Scores and Cognitive Outcomes. </w:t>
      </w:r>
      <w:r w:rsidRPr="00B23379">
        <w:rPr>
          <w:rFonts w:ascii="Calibri" w:hAnsi="Calibri" w:cs="Calibri"/>
          <w:i/>
          <w:iCs/>
          <w:noProof/>
          <w:sz w:val="20"/>
          <w:szCs w:val="24"/>
        </w:rPr>
        <w:t>Arch Dis Child Fetal Neonatal Ed</w:t>
      </w:r>
      <w:r w:rsidRPr="00B23379">
        <w:rPr>
          <w:rFonts w:ascii="Calibri" w:hAnsi="Calibri" w:cs="Calibri"/>
          <w:noProof/>
          <w:sz w:val="20"/>
          <w:szCs w:val="24"/>
        </w:rPr>
        <w:t xml:space="preserve"> </w:t>
      </w:r>
      <w:r w:rsidRPr="00B23379">
        <w:rPr>
          <w:rFonts w:ascii="Calibri" w:hAnsi="Calibri" w:cs="Calibri"/>
          <w:b/>
          <w:bCs/>
          <w:noProof/>
          <w:sz w:val="20"/>
          <w:szCs w:val="24"/>
        </w:rPr>
        <w:t>93</w:t>
      </w:r>
      <w:r w:rsidRPr="00B23379">
        <w:rPr>
          <w:rFonts w:ascii="Calibri" w:hAnsi="Calibri" w:cs="Calibri"/>
          <w:noProof/>
          <w:sz w:val="20"/>
          <w:szCs w:val="24"/>
        </w:rPr>
        <w:t>, F115-20 (2008).</w:t>
      </w:r>
    </w:p>
    <w:p w14:paraId="212A4D86"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20.</w:t>
      </w:r>
      <w:r w:rsidRPr="00B23379">
        <w:rPr>
          <w:rFonts w:ascii="Calibri" w:hAnsi="Calibri" w:cs="Calibri"/>
          <w:noProof/>
          <w:sz w:val="20"/>
          <w:szCs w:val="24"/>
        </w:rPr>
        <w:tab/>
        <w:t xml:space="preserve">Goeree, R., Hannah, M. &amp; Hewson, S. Cost-effectiveness of induction of labour versus serial antenatal monitoring in the Canadian Multicentre Postterm Pregnancy Trial. </w:t>
      </w:r>
      <w:r w:rsidRPr="00B23379">
        <w:rPr>
          <w:rFonts w:ascii="Calibri" w:hAnsi="Calibri" w:cs="Calibri"/>
          <w:i/>
          <w:iCs/>
          <w:noProof/>
          <w:sz w:val="20"/>
          <w:szCs w:val="24"/>
        </w:rPr>
        <w:t>Can Med Assoc J</w:t>
      </w:r>
      <w:r w:rsidRPr="00B23379">
        <w:rPr>
          <w:rFonts w:ascii="Calibri" w:hAnsi="Calibri" w:cs="Calibri"/>
          <w:noProof/>
          <w:sz w:val="20"/>
          <w:szCs w:val="24"/>
        </w:rPr>
        <w:t xml:space="preserve"> </w:t>
      </w:r>
      <w:r w:rsidRPr="00B23379">
        <w:rPr>
          <w:rFonts w:ascii="Calibri" w:hAnsi="Calibri" w:cs="Calibri"/>
          <w:b/>
          <w:bCs/>
          <w:noProof/>
          <w:sz w:val="20"/>
          <w:szCs w:val="24"/>
        </w:rPr>
        <w:t>9.</w:t>
      </w:r>
      <w:r w:rsidRPr="00B23379">
        <w:rPr>
          <w:rFonts w:ascii="Calibri" w:hAnsi="Calibri" w:cs="Calibri"/>
          <w:noProof/>
          <w:sz w:val="20"/>
          <w:szCs w:val="24"/>
        </w:rPr>
        <w:t>, 1445–50. (1995).</w:t>
      </w:r>
    </w:p>
    <w:p w14:paraId="6EECD9CE"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21.</w:t>
      </w:r>
      <w:r w:rsidRPr="00B23379">
        <w:rPr>
          <w:rFonts w:ascii="Calibri" w:hAnsi="Calibri" w:cs="Calibri"/>
          <w:noProof/>
          <w:sz w:val="20"/>
          <w:szCs w:val="24"/>
        </w:rPr>
        <w:tab/>
        <w:t xml:space="preserve">Molina, G. </w:t>
      </w:r>
      <w:r w:rsidRPr="00B23379">
        <w:rPr>
          <w:rFonts w:ascii="Calibri" w:hAnsi="Calibri" w:cs="Calibri"/>
          <w:i/>
          <w:iCs/>
          <w:noProof/>
          <w:sz w:val="20"/>
          <w:szCs w:val="24"/>
        </w:rPr>
        <w:t>et al.</w:t>
      </w:r>
      <w:r w:rsidRPr="00B23379">
        <w:rPr>
          <w:rFonts w:ascii="Calibri" w:hAnsi="Calibri" w:cs="Calibri"/>
          <w:noProof/>
          <w:sz w:val="20"/>
          <w:szCs w:val="24"/>
        </w:rPr>
        <w:t xml:space="preserve"> Relationship Between Cesarean Delivery Rate and Maternal and Neonatal Mortality. </w:t>
      </w:r>
      <w:r w:rsidRPr="00B23379">
        <w:rPr>
          <w:rFonts w:ascii="Calibri" w:hAnsi="Calibri" w:cs="Calibri"/>
          <w:i/>
          <w:iCs/>
          <w:noProof/>
          <w:sz w:val="20"/>
          <w:szCs w:val="24"/>
        </w:rPr>
        <w:t>JAMA</w:t>
      </w:r>
      <w:r w:rsidRPr="00B23379">
        <w:rPr>
          <w:rFonts w:ascii="Calibri" w:hAnsi="Calibri" w:cs="Calibri"/>
          <w:noProof/>
          <w:sz w:val="20"/>
          <w:szCs w:val="24"/>
        </w:rPr>
        <w:t xml:space="preserve"> </w:t>
      </w:r>
      <w:r w:rsidRPr="00B23379">
        <w:rPr>
          <w:rFonts w:ascii="Calibri" w:hAnsi="Calibri" w:cs="Calibri"/>
          <w:b/>
          <w:bCs/>
          <w:noProof/>
          <w:sz w:val="20"/>
          <w:szCs w:val="24"/>
        </w:rPr>
        <w:t>314</w:t>
      </w:r>
      <w:r w:rsidRPr="00B23379">
        <w:rPr>
          <w:rFonts w:ascii="Calibri" w:hAnsi="Calibri" w:cs="Calibri"/>
          <w:noProof/>
          <w:sz w:val="20"/>
          <w:szCs w:val="24"/>
        </w:rPr>
        <w:t>, 2263–2270 (2015).</w:t>
      </w:r>
    </w:p>
    <w:p w14:paraId="0F6CA2A8"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22.</w:t>
      </w:r>
      <w:r w:rsidRPr="00B23379">
        <w:rPr>
          <w:rFonts w:ascii="Calibri" w:hAnsi="Calibri" w:cs="Calibri"/>
          <w:noProof/>
          <w:sz w:val="20"/>
          <w:szCs w:val="24"/>
        </w:rPr>
        <w:tab/>
        <w:t xml:space="preserve">Induction of labour. </w:t>
      </w:r>
      <w:r w:rsidRPr="00B23379">
        <w:rPr>
          <w:rFonts w:ascii="Calibri" w:hAnsi="Calibri" w:cs="Calibri"/>
          <w:i/>
          <w:iCs/>
          <w:noProof/>
          <w:sz w:val="20"/>
          <w:szCs w:val="24"/>
        </w:rPr>
        <w:t>NICE Clin. Guidel. (July 2008)</w:t>
      </w:r>
      <w:r w:rsidRPr="00B23379">
        <w:rPr>
          <w:rFonts w:ascii="Calibri" w:hAnsi="Calibri" w:cs="Calibri"/>
          <w:noProof/>
          <w:sz w:val="20"/>
          <w:szCs w:val="24"/>
        </w:rPr>
        <w:t>.</w:t>
      </w:r>
    </w:p>
    <w:p w14:paraId="55A8D362"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23.</w:t>
      </w:r>
      <w:r w:rsidRPr="00B23379">
        <w:rPr>
          <w:rFonts w:ascii="Calibri" w:hAnsi="Calibri" w:cs="Calibri"/>
          <w:noProof/>
          <w:sz w:val="20"/>
          <w:szCs w:val="24"/>
        </w:rPr>
        <w:tab/>
        <w:t>National Institute for Health and Clinical Excellence (NICE). Inducing labour (CG70). (2008).</w:t>
      </w:r>
    </w:p>
    <w:p w14:paraId="48C233F6"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24.</w:t>
      </w:r>
      <w:r w:rsidRPr="00B23379">
        <w:rPr>
          <w:rFonts w:ascii="Calibri" w:hAnsi="Calibri" w:cs="Calibri"/>
          <w:noProof/>
          <w:sz w:val="20"/>
          <w:szCs w:val="24"/>
        </w:rPr>
        <w:tab/>
        <w:t xml:space="preserve">Hardy, J. B. The Johns Hopkins Collaborative Perinatal Project. Descriptive background. </w:t>
      </w:r>
      <w:r w:rsidRPr="00B23379">
        <w:rPr>
          <w:rFonts w:ascii="Calibri" w:hAnsi="Calibri" w:cs="Calibri"/>
          <w:i/>
          <w:iCs/>
          <w:noProof/>
          <w:sz w:val="20"/>
          <w:szCs w:val="24"/>
        </w:rPr>
        <w:t>Johns Hopkins Med. J.</w:t>
      </w:r>
      <w:r w:rsidRPr="00B23379">
        <w:rPr>
          <w:rFonts w:ascii="Calibri" w:hAnsi="Calibri" w:cs="Calibri"/>
          <w:noProof/>
          <w:sz w:val="20"/>
          <w:szCs w:val="24"/>
        </w:rPr>
        <w:t xml:space="preserve"> </w:t>
      </w:r>
      <w:r w:rsidRPr="00B23379">
        <w:rPr>
          <w:rFonts w:ascii="Calibri" w:hAnsi="Calibri" w:cs="Calibri"/>
          <w:b/>
          <w:bCs/>
          <w:noProof/>
          <w:sz w:val="20"/>
          <w:szCs w:val="24"/>
        </w:rPr>
        <w:t>128</w:t>
      </w:r>
      <w:r w:rsidRPr="00B23379">
        <w:rPr>
          <w:rFonts w:ascii="Calibri" w:hAnsi="Calibri" w:cs="Calibri"/>
          <w:noProof/>
          <w:sz w:val="20"/>
          <w:szCs w:val="24"/>
        </w:rPr>
        <w:t>, 238–243 (1971).</w:t>
      </w:r>
    </w:p>
    <w:p w14:paraId="5D504AA5"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25.</w:t>
      </w:r>
      <w:r w:rsidRPr="00B23379">
        <w:rPr>
          <w:rFonts w:ascii="Calibri" w:hAnsi="Calibri" w:cs="Calibri"/>
          <w:noProof/>
          <w:sz w:val="20"/>
          <w:szCs w:val="24"/>
        </w:rPr>
        <w:tab/>
        <w:t xml:space="preserve">Niswander, K. &amp; Gordon, M. T. </w:t>
      </w:r>
      <w:r w:rsidRPr="00B23379">
        <w:rPr>
          <w:rFonts w:ascii="Calibri" w:hAnsi="Calibri" w:cs="Calibri"/>
          <w:i/>
          <w:iCs/>
          <w:noProof/>
          <w:sz w:val="20"/>
          <w:szCs w:val="24"/>
        </w:rPr>
        <w:t>The Women and Their Pregnancies: The Collaborative Perinatal Study of the NINDS</w:t>
      </w:r>
      <w:r w:rsidRPr="00B23379">
        <w:rPr>
          <w:rFonts w:ascii="Calibri" w:hAnsi="Calibri" w:cs="Calibri"/>
          <w:noProof/>
          <w:sz w:val="20"/>
          <w:szCs w:val="24"/>
        </w:rPr>
        <w:t>. (USGov. Printing Press, 1972).</w:t>
      </w:r>
    </w:p>
    <w:p w14:paraId="6C4C7375"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szCs w:val="24"/>
        </w:rPr>
      </w:pPr>
      <w:r w:rsidRPr="00B23379">
        <w:rPr>
          <w:rFonts w:ascii="Calibri" w:hAnsi="Calibri" w:cs="Calibri"/>
          <w:noProof/>
          <w:sz w:val="20"/>
          <w:szCs w:val="24"/>
        </w:rPr>
        <w:t>26.</w:t>
      </w:r>
      <w:r w:rsidRPr="00B23379">
        <w:rPr>
          <w:rFonts w:ascii="Calibri" w:hAnsi="Calibri" w:cs="Calibri"/>
          <w:noProof/>
          <w:sz w:val="20"/>
          <w:szCs w:val="24"/>
        </w:rPr>
        <w:tab/>
        <w:t xml:space="preserve">Badawi, N. </w:t>
      </w:r>
      <w:r w:rsidRPr="00B23379">
        <w:rPr>
          <w:rFonts w:ascii="Calibri" w:hAnsi="Calibri" w:cs="Calibri"/>
          <w:i/>
          <w:iCs/>
          <w:noProof/>
          <w:sz w:val="20"/>
          <w:szCs w:val="24"/>
        </w:rPr>
        <w:t>et al.</w:t>
      </w:r>
      <w:r w:rsidRPr="00B23379">
        <w:rPr>
          <w:rFonts w:ascii="Calibri" w:hAnsi="Calibri" w:cs="Calibri"/>
          <w:noProof/>
          <w:sz w:val="20"/>
          <w:szCs w:val="24"/>
        </w:rPr>
        <w:t xml:space="preserve"> Antepartum risk factors for newborn encephalopathy: the Western Australian case-control study. </w:t>
      </w:r>
      <w:r w:rsidRPr="00B23379">
        <w:rPr>
          <w:rFonts w:ascii="Calibri" w:hAnsi="Calibri" w:cs="Calibri"/>
          <w:i/>
          <w:iCs/>
          <w:noProof/>
          <w:sz w:val="20"/>
          <w:szCs w:val="24"/>
        </w:rPr>
        <w:t>Bmj</w:t>
      </w:r>
      <w:r w:rsidRPr="00B23379">
        <w:rPr>
          <w:rFonts w:ascii="Calibri" w:hAnsi="Calibri" w:cs="Calibri"/>
          <w:noProof/>
          <w:sz w:val="20"/>
          <w:szCs w:val="24"/>
        </w:rPr>
        <w:t xml:space="preserve"> </w:t>
      </w:r>
      <w:r w:rsidRPr="00B23379">
        <w:rPr>
          <w:rFonts w:ascii="Calibri" w:hAnsi="Calibri" w:cs="Calibri"/>
          <w:b/>
          <w:bCs/>
          <w:noProof/>
          <w:sz w:val="20"/>
          <w:szCs w:val="24"/>
        </w:rPr>
        <w:t>317</w:t>
      </w:r>
      <w:r w:rsidRPr="00B23379">
        <w:rPr>
          <w:rFonts w:ascii="Calibri" w:hAnsi="Calibri" w:cs="Calibri"/>
          <w:noProof/>
          <w:sz w:val="20"/>
          <w:szCs w:val="24"/>
        </w:rPr>
        <w:t>, 1549–1553 (1998).</w:t>
      </w:r>
    </w:p>
    <w:p w14:paraId="4BF62F56" w14:textId="77777777" w:rsidR="00B23379" w:rsidRPr="00B23379" w:rsidRDefault="00B23379" w:rsidP="00184312">
      <w:pPr>
        <w:widowControl w:val="0"/>
        <w:autoSpaceDE w:val="0"/>
        <w:autoSpaceDN w:val="0"/>
        <w:adjustRightInd w:val="0"/>
        <w:spacing w:after="0" w:line="360" w:lineRule="auto"/>
        <w:ind w:left="640" w:hanging="640"/>
        <w:rPr>
          <w:rFonts w:ascii="Calibri" w:hAnsi="Calibri" w:cs="Calibri"/>
          <w:noProof/>
          <w:sz w:val="20"/>
        </w:rPr>
      </w:pPr>
      <w:r w:rsidRPr="00B23379">
        <w:rPr>
          <w:rFonts w:ascii="Calibri" w:hAnsi="Calibri" w:cs="Calibri"/>
          <w:noProof/>
          <w:sz w:val="20"/>
          <w:szCs w:val="24"/>
        </w:rPr>
        <w:t>27.</w:t>
      </w:r>
      <w:r w:rsidRPr="00B23379">
        <w:rPr>
          <w:rFonts w:ascii="Calibri" w:hAnsi="Calibri" w:cs="Calibri"/>
          <w:noProof/>
          <w:sz w:val="20"/>
          <w:szCs w:val="24"/>
        </w:rPr>
        <w:tab/>
        <w:t xml:space="preserve">Odd, D., Lewis, G., Whitelaw, A. &amp; Gunnell, D. J. Resuscitation at birth and cognition at 8 years of age: a cohort study. </w:t>
      </w:r>
      <w:r w:rsidRPr="00B23379">
        <w:rPr>
          <w:rFonts w:ascii="Calibri" w:hAnsi="Calibri" w:cs="Calibri"/>
          <w:i/>
          <w:iCs/>
          <w:noProof/>
          <w:sz w:val="20"/>
          <w:szCs w:val="24"/>
        </w:rPr>
        <w:t>Lancet</w:t>
      </w:r>
      <w:r w:rsidRPr="00B23379">
        <w:rPr>
          <w:rFonts w:ascii="Calibri" w:hAnsi="Calibri" w:cs="Calibri"/>
          <w:noProof/>
          <w:sz w:val="20"/>
          <w:szCs w:val="24"/>
        </w:rPr>
        <w:t xml:space="preserve"> </w:t>
      </w:r>
      <w:r w:rsidRPr="00B23379">
        <w:rPr>
          <w:rFonts w:ascii="Calibri" w:hAnsi="Calibri" w:cs="Calibri"/>
          <w:b/>
          <w:bCs/>
          <w:noProof/>
          <w:sz w:val="20"/>
          <w:szCs w:val="24"/>
        </w:rPr>
        <w:t>9</w:t>
      </w:r>
      <w:r w:rsidRPr="00B23379">
        <w:rPr>
          <w:rFonts w:ascii="Calibri" w:hAnsi="Calibri" w:cs="Calibri"/>
          <w:noProof/>
          <w:sz w:val="20"/>
          <w:szCs w:val="24"/>
        </w:rPr>
        <w:t>, 1615–1622 (2009).</w:t>
      </w:r>
    </w:p>
    <w:p w14:paraId="3E82DC5F" w14:textId="77777777" w:rsidR="00932424" w:rsidRPr="00932424" w:rsidRDefault="00932424" w:rsidP="00184312">
      <w:pPr>
        <w:widowControl w:val="0"/>
        <w:autoSpaceDE w:val="0"/>
        <w:autoSpaceDN w:val="0"/>
        <w:adjustRightInd w:val="0"/>
        <w:spacing w:after="0" w:line="360" w:lineRule="auto"/>
        <w:ind w:left="640" w:hanging="640"/>
        <w:rPr>
          <w:rFonts w:cstheme="minorHAnsi"/>
          <w:b/>
          <w:sz w:val="20"/>
          <w:szCs w:val="20"/>
        </w:rPr>
      </w:pPr>
      <w:r w:rsidRPr="00932424">
        <w:rPr>
          <w:rFonts w:cstheme="minorHAnsi"/>
          <w:b/>
          <w:sz w:val="20"/>
          <w:szCs w:val="20"/>
        </w:rPr>
        <w:fldChar w:fldCharType="end"/>
      </w:r>
    </w:p>
    <w:p w14:paraId="3D4CF217" w14:textId="77777777" w:rsidR="00932424" w:rsidRPr="00932424" w:rsidRDefault="00932424">
      <w:pPr>
        <w:rPr>
          <w:rFonts w:cstheme="minorHAnsi"/>
          <w:b/>
          <w:sz w:val="20"/>
          <w:szCs w:val="20"/>
        </w:rPr>
      </w:pPr>
      <w:r w:rsidRPr="00932424">
        <w:rPr>
          <w:rFonts w:cstheme="minorHAnsi"/>
          <w:b/>
          <w:sz w:val="20"/>
          <w:szCs w:val="20"/>
        </w:rPr>
        <w:br w:type="page"/>
      </w:r>
    </w:p>
    <w:p w14:paraId="4BF0446E" w14:textId="77777777" w:rsidR="00936CB5" w:rsidRPr="00932424" w:rsidRDefault="00936CB5" w:rsidP="00936CB5">
      <w:pPr>
        <w:spacing w:after="0" w:line="240" w:lineRule="auto"/>
        <w:rPr>
          <w:rFonts w:cstheme="minorHAnsi"/>
          <w:b/>
          <w:sz w:val="20"/>
          <w:szCs w:val="20"/>
        </w:rPr>
      </w:pPr>
      <w:r w:rsidRPr="00932424">
        <w:rPr>
          <w:rFonts w:cstheme="minorHAnsi"/>
          <w:b/>
          <w:sz w:val="20"/>
          <w:szCs w:val="20"/>
        </w:rPr>
        <w:lastRenderedPageBreak/>
        <w:t>Figure 1. Established risk factors</w:t>
      </w:r>
    </w:p>
    <w:tbl>
      <w:tblPr>
        <w:tblStyle w:val="TableGrid"/>
        <w:tblW w:w="0" w:type="auto"/>
        <w:tblLook w:val="04A0" w:firstRow="1" w:lastRow="0" w:firstColumn="1" w:lastColumn="0" w:noHBand="0" w:noVBand="1"/>
      </w:tblPr>
      <w:tblGrid>
        <w:gridCol w:w="3080"/>
        <w:gridCol w:w="3081"/>
        <w:gridCol w:w="3081"/>
      </w:tblGrid>
      <w:tr w:rsidR="00936CB5" w:rsidRPr="00932424" w14:paraId="3FDE83A1" w14:textId="77777777" w:rsidTr="00D2250D">
        <w:tc>
          <w:tcPr>
            <w:tcW w:w="3080" w:type="dxa"/>
          </w:tcPr>
          <w:p w14:paraId="5B7E1543" w14:textId="77777777" w:rsidR="00936CB5" w:rsidRPr="00932424" w:rsidRDefault="00936CB5" w:rsidP="00D2250D">
            <w:pPr>
              <w:rPr>
                <w:rFonts w:cstheme="minorHAnsi"/>
                <w:sz w:val="20"/>
                <w:szCs w:val="20"/>
              </w:rPr>
            </w:pPr>
            <w:r w:rsidRPr="00932424">
              <w:rPr>
                <w:rFonts w:cstheme="minorHAnsi"/>
                <w:sz w:val="20"/>
                <w:szCs w:val="20"/>
              </w:rPr>
              <w:t>Antenatal Factors</w:t>
            </w:r>
          </w:p>
        </w:tc>
        <w:tc>
          <w:tcPr>
            <w:tcW w:w="3081" w:type="dxa"/>
          </w:tcPr>
          <w:p w14:paraId="0F029B5C" w14:textId="77777777" w:rsidR="00936CB5" w:rsidRPr="00932424" w:rsidRDefault="00936CB5" w:rsidP="00D2250D">
            <w:pPr>
              <w:rPr>
                <w:rFonts w:cstheme="minorHAnsi"/>
                <w:sz w:val="20"/>
                <w:szCs w:val="20"/>
              </w:rPr>
            </w:pPr>
            <w:r w:rsidRPr="00932424">
              <w:rPr>
                <w:rFonts w:cstheme="minorHAnsi"/>
                <w:sz w:val="20"/>
                <w:szCs w:val="20"/>
              </w:rPr>
              <w:t>Growth Measures</w:t>
            </w:r>
          </w:p>
        </w:tc>
        <w:tc>
          <w:tcPr>
            <w:tcW w:w="3081" w:type="dxa"/>
          </w:tcPr>
          <w:p w14:paraId="720EE119" w14:textId="77777777" w:rsidR="00936CB5" w:rsidRPr="00932424" w:rsidRDefault="00936CB5" w:rsidP="00D2250D">
            <w:pPr>
              <w:rPr>
                <w:rFonts w:cstheme="minorHAnsi"/>
                <w:sz w:val="20"/>
                <w:szCs w:val="20"/>
              </w:rPr>
            </w:pPr>
            <w:r w:rsidRPr="00932424">
              <w:rPr>
                <w:rFonts w:cstheme="minorHAnsi"/>
                <w:sz w:val="20"/>
                <w:szCs w:val="20"/>
              </w:rPr>
              <w:t>Intrapartum Factors</w:t>
            </w:r>
          </w:p>
        </w:tc>
      </w:tr>
      <w:tr w:rsidR="00936CB5" w:rsidRPr="00932424" w14:paraId="3A15108E" w14:textId="77777777" w:rsidTr="00D2250D">
        <w:tc>
          <w:tcPr>
            <w:tcW w:w="3080" w:type="dxa"/>
          </w:tcPr>
          <w:p w14:paraId="566C8197" w14:textId="77777777" w:rsidR="00936CB5" w:rsidRPr="00932424" w:rsidRDefault="00936CB5" w:rsidP="00D2250D">
            <w:pPr>
              <w:rPr>
                <w:rFonts w:cstheme="minorHAnsi"/>
                <w:sz w:val="20"/>
                <w:szCs w:val="20"/>
              </w:rPr>
            </w:pPr>
            <w:r w:rsidRPr="00932424">
              <w:rPr>
                <w:rFonts w:cstheme="minorHAnsi"/>
                <w:sz w:val="20"/>
                <w:szCs w:val="20"/>
              </w:rPr>
              <w:t>Maternal age (&lt;20, 20-24, 25-29, 30-34, &gt;35)</w:t>
            </w:r>
          </w:p>
          <w:p w14:paraId="1BB47059" w14:textId="77777777" w:rsidR="00936CB5" w:rsidRPr="00932424" w:rsidRDefault="00936CB5" w:rsidP="00D2250D">
            <w:pPr>
              <w:rPr>
                <w:rFonts w:cstheme="minorHAnsi"/>
                <w:sz w:val="20"/>
                <w:szCs w:val="20"/>
              </w:rPr>
            </w:pPr>
            <w:r w:rsidRPr="00932424">
              <w:rPr>
                <w:rFonts w:cstheme="minorHAnsi"/>
                <w:sz w:val="20"/>
                <w:szCs w:val="20"/>
              </w:rPr>
              <w:t>Parity 0, 1,&gt;1</w:t>
            </w:r>
          </w:p>
          <w:p w14:paraId="7446CEC9" w14:textId="77777777" w:rsidR="00936CB5" w:rsidRPr="00932424" w:rsidRDefault="00936CB5" w:rsidP="00D2250D">
            <w:pPr>
              <w:rPr>
                <w:rFonts w:cstheme="minorHAnsi"/>
                <w:sz w:val="20"/>
                <w:szCs w:val="20"/>
              </w:rPr>
            </w:pPr>
            <w:r w:rsidRPr="00932424">
              <w:rPr>
                <w:rFonts w:cstheme="minorHAnsi"/>
                <w:sz w:val="20"/>
                <w:szCs w:val="20"/>
              </w:rPr>
              <w:t>Maternal Employment</w:t>
            </w:r>
          </w:p>
          <w:p w14:paraId="5B77E7A9" w14:textId="77777777" w:rsidR="00936CB5" w:rsidRPr="00932424" w:rsidRDefault="00936CB5" w:rsidP="00D2250D">
            <w:pPr>
              <w:rPr>
                <w:rFonts w:cstheme="minorHAnsi"/>
                <w:sz w:val="20"/>
                <w:szCs w:val="20"/>
              </w:rPr>
            </w:pPr>
            <w:r w:rsidRPr="00932424">
              <w:rPr>
                <w:rFonts w:cstheme="minorHAnsi"/>
                <w:sz w:val="20"/>
                <w:szCs w:val="20"/>
              </w:rPr>
              <w:t>Health Insurance</w:t>
            </w:r>
          </w:p>
          <w:p w14:paraId="21FF14F0" w14:textId="77777777" w:rsidR="00936CB5" w:rsidRPr="00932424" w:rsidRDefault="00936CB5" w:rsidP="00D2250D">
            <w:pPr>
              <w:rPr>
                <w:rFonts w:cstheme="minorHAnsi"/>
                <w:sz w:val="20"/>
                <w:szCs w:val="20"/>
              </w:rPr>
            </w:pPr>
            <w:r w:rsidRPr="00932424">
              <w:rPr>
                <w:rFonts w:cstheme="minorHAnsi"/>
                <w:sz w:val="20"/>
                <w:szCs w:val="20"/>
              </w:rPr>
              <w:t>Maternal race</w:t>
            </w:r>
          </w:p>
          <w:p w14:paraId="51D30D29"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 (recurrent non-febrile seizures)</w:t>
            </w:r>
          </w:p>
          <w:p w14:paraId="28ACACCC" w14:textId="77777777" w:rsidR="00936CB5" w:rsidRPr="00932424" w:rsidRDefault="00936CB5" w:rsidP="00D2250D">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neurological disorder (excludes seizures)</w:t>
            </w:r>
          </w:p>
          <w:p w14:paraId="036DCBDB" w14:textId="77777777" w:rsidR="00936CB5" w:rsidRPr="00932424" w:rsidRDefault="00936CB5" w:rsidP="00D2250D">
            <w:pPr>
              <w:rPr>
                <w:rFonts w:cstheme="minorHAnsi"/>
                <w:sz w:val="20"/>
                <w:szCs w:val="20"/>
              </w:rPr>
            </w:pPr>
            <w:r w:rsidRPr="00932424">
              <w:rPr>
                <w:rFonts w:cstheme="minorHAnsi"/>
                <w:sz w:val="20"/>
                <w:szCs w:val="20"/>
              </w:rPr>
              <w:t>Infertility Treatment</w:t>
            </w:r>
          </w:p>
          <w:p w14:paraId="26323773" w14:textId="77777777" w:rsidR="00936CB5" w:rsidRPr="00932424" w:rsidRDefault="00936CB5" w:rsidP="00D2250D">
            <w:pPr>
              <w:rPr>
                <w:rFonts w:cstheme="minorHAnsi"/>
                <w:sz w:val="20"/>
                <w:szCs w:val="20"/>
              </w:rPr>
            </w:pPr>
            <w:r w:rsidRPr="00932424">
              <w:rPr>
                <w:rFonts w:cstheme="minorHAnsi"/>
                <w:sz w:val="20"/>
                <w:szCs w:val="20"/>
              </w:rPr>
              <w:t>Maternal Hypertension</w:t>
            </w:r>
          </w:p>
          <w:p w14:paraId="6F85F4AA" w14:textId="77777777" w:rsidR="00936CB5" w:rsidRPr="00932424" w:rsidRDefault="00936CB5" w:rsidP="00D2250D">
            <w:pPr>
              <w:rPr>
                <w:rFonts w:cstheme="minorHAnsi"/>
                <w:sz w:val="20"/>
                <w:szCs w:val="20"/>
              </w:rPr>
            </w:pPr>
            <w:r w:rsidRPr="00932424">
              <w:rPr>
                <w:rFonts w:cstheme="minorHAnsi"/>
                <w:sz w:val="20"/>
                <w:szCs w:val="20"/>
              </w:rPr>
              <w:t>Maternal height (&lt;160, 160-164, &gt;164)</w:t>
            </w:r>
          </w:p>
          <w:p w14:paraId="01081F50" w14:textId="77777777" w:rsidR="00936CB5" w:rsidRPr="00932424" w:rsidRDefault="00936CB5" w:rsidP="00D2250D">
            <w:pPr>
              <w:rPr>
                <w:rFonts w:cstheme="minorHAnsi"/>
                <w:sz w:val="20"/>
                <w:szCs w:val="20"/>
              </w:rPr>
            </w:pPr>
            <w:r w:rsidRPr="00932424">
              <w:rPr>
                <w:rFonts w:cstheme="minorHAnsi"/>
                <w:sz w:val="20"/>
                <w:szCs w:val="20"/>
              </w:rPr>
              <w:t>Maternal Thyroid Disease</w:t>
            </w:r>
          </w:p>
          <w:p w14:paraId="2FA5F5CA" w14:textId="77777777" w:rsidR="00936CB5" w:rsidRPr="00932424" w:rsidRDefault="00936CB5" w:rsidP="00D2250D">
            <w:pPr>
              <w:rPr>
                <w:rFonts w:cstheme="minorHAnsi"/>
                <w:sz w:val="20"/>
                <w:szCs w:val="20"/>
              </w:rPr>
            </w:pPr>
            <w:r w:rsidRPr="00932424">
              <w:rPr>
                <w:rFonts w:cstheme="minorHAnsi"/>
                <w:sz w:val="20"/>
                <w:szCs w:val="20"/>
              </w:rPr>
              <w:t>Pre-eclampsia</w:t>
            </w:r>
          </w:p>
          <w:p w14:paraId="0CD302EE" w14:textId="77777777" w:rsidR="00936CB5" w:rsidRPr="00932424" w:rsidRDefault="00936CB5" w:rsidP="00D2250D">
            <w:pPr>
              <w:rPr>
                <w:rFonts w:cstheme="minorHAnsi"/>
                <w:sz w:val="20"/>
                <w:szCs w:val="20"/>
              </w:rPr>
            </w:pPr>
            <w:r w:rsidRPr="00932424">
              <w:rPr>
                <w:rFonts w:cstheme="minorHAnsi"/>
                <w:sz w:val="20"/>
                <w:szCs w:val="20"/>
              </w:rPr>
              <w:t>Antenatal bleeding (mod or severe)</w:t>
            </w:r>
          </w:p>
          <w:p w14:paraId="16241A73" w14:textId="77777777" w:rsidR="00936CB5" w:rsidRPr="00932424" w:rsidRDefault="00936CB5" w:rsidP="00D2250D">
            <w:pPr>
              <w:rPr>
                <w:rFonts w:cstheme="minorHAnsi"/>
                <w:sz w:val="20"/>
                <w:szCs w:val="20"/>
              </w:rPr>
            </w:pPr>
            <w:r w:rsidRPr="00932424">
              <w:rPr>
                <w:rFonts w:cstheme="minorHAnsi"/>
                <w:sz w:val="20"/>
                <w:szCs w:val="20"/>
              </w:rPr>
              <w:t>Viral Illness</w:t>
            </w:r>
          </w:p>
          <w:p w14:paraId="02176F88" w14:textId="77777777" w:rsidR="00936CB5" w:rsidRPr="00932424" w:rsidRDefault="00936CB5" w:rsidP="00D2250D">
            <w:pPr>
              <w:rPr>
                <w:rFonts w:cstheme="minorHAnsi"/>
                <w:sz w:val="20"/>
                <w:szCs w:val="20"/>
              </w:rPr>
            </w:pPr>
            <w:r w:rsidRPr="00932424">
              <w:rPr>
                <w:rFonts w:cstheme="minorHAnsi"/>
                <w:sz w:val="20"/>
                <w:szCs w:val="20"/>
              </w:rPr>
              <w:t>Alcohol (some, none, unknown)</w:t>
            </w:r>
          </w:p>
          <w:p w14:paraId="581E63A6" w14:textId="77777777" w:rsidR="00936CB5" w:rsidRPr="00932424" w:rsidRDefault="00936CB5" w:rsidP="00D2250D">
            <w:pPr>
              <w:rPr>
                <w:rFonts w:cstheme="minorHAnsi"/>
                <w:sz w:val="20"/>
                <w:szCs w:val="20"/>
              </w:rPr>
            </w:pPr>
            <w:r w:rsidRPr="00932424">
              <w:rPr>
                <w:rFonts w:cstheme="minorHAnsi"/>
                <w:sz w:val="20"/>
                <w:szCs w:val="20"/>
              </w:rPr>
              <w:t>Birthweight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p w14:paraId="20E1B216" w14:textId="77777777" w:rsidR="00936CB5" w:rsidRPr="00932424" w:rsidRDefault="00936CB5" w:rsidP="00D2250D">
            <w:pPr>
              <w:rPr>
                <w:rFonts w:cstheme="minorHAnsi"/>
                <w:sz w:val="20"/>
                <w:szCs w:val="20"/>
              </w:rPr>
            </w:pPr>
            <w:r w:rsidRPr="00932424">
              <w:rPr>
                <w:rFonts w:cstheme="minorHAnsi"/>
                <w:sz w:val="20"/>
                <w:szCs w:val="20"/>
              </w:rPr>
              <w:t>Sex</w:t>
            </w:r>
          </w:p>
          <w:p w14:paraId="0D79AF77" w14:textId="77777777" w:rsidR="00936CB5" w:rsidRPr="00932424" w:rsidRDefault="00936CB5" w:rsidP="00D2250D">
            <w:pPr>
              <w:rPr>
                <w:rFonts w:cstheme="minorHAnsi"/>
                <w:sz w:val="20"/>
                <w:szCs w:val="20"/>
              </w:rPr>
            </w:pPr>
            <w:r w:rsidRPr="00932424">
              <w:rPr>
                <w:rFonts w:cstheme="minorHAnsi"/>
                <w:sz w:val="20"/>
                <w:szCs w:val="20"/>
              </w:rPr>
              <w:t>Abnormal placenta</w:t>
            </w:r>
          </w:p>
          <w:p w14:paraId="104D27EC" w14:textId="77777777" w:rsidR="00936CB5" w:rsidRPr="00932424" w:rsidRDefault="00936CB5" w:rsidP="00D2250D">
            <w:pPr>
              <w:rPr>
                <w:rFonts w:cstheme="minorHAnsi"/>
                <w:sz w:val="20"/>
                <w:szCs w:val="20"/>
              </w:rPr>
            </w:pPr>
            <w:r w:rsidRPr="00932424">
              <w:rPr>
                <w:rFonts w:cstheme="minorHAnsi"/>
                <w:sz w:val="20"/>
                <w:szCs w:val="20"/>
              </w:rPr>
              <w:t>Late or no antenatal care</w:t>
            </w:r>
          </w:p>
          <w:p w14:paraId="7B014B58" w14:textId="77777777" w:rsidR="00936CB5" w:rsidRPr="00932424" w:rsidRDefault="00936CB5" w:rsidP="00D2250D">
            <w:pPr>
              <w:rPr>
                <w:rFonts w:cstheme="minorHAnsi"/>
                <w:sz w:val="20"/>
                <w:szCs w:val="20"/>
              </w:rPr>
            </w:pPr>
            <w:r w:rsidRPr="00932424">
              <w:rPr>
                <w:rFonts w:cstheme="minorHAnsi"/>
                <w:sz w:val="20"/>
                <w:szCs w:val="20"/>
              </w:rPr>
              <w:t>Multiple births</w:t>
            </w:r>
          </w:p>
        </w:tc>
        <w:tc>
          <w:tcPr>
            <w:tcW w:w="3081" w:type="dxa"/>
          </w:tcPr>
          <w:p w14:paraId="7BB45B29" w14:textId="77777777" w:rsidR="00936CB5" w:rsidRPr="00932424" w:rsidRDefault="00936CB5" w:rsidP="00D2250D">
            <w:pPr>
              <w:rPr>
                <w:rFonts w:cstheme="minorHAnsi"/>
                <w:sz w:val="20"/>
                <w:szCs w:val="20"/>
              </w:rPr>
            </w:pPr>
            <w:r w:rsidRPr="00932424">
              <w:rPr>
                <w:rFonts w:cstheme="minorHAnsi"/>
                <w:sz w:val="20"/>
                <w:szCs w:val="20"/>
              </w:rPr>
              <w:t>Birth weight centile (&gt;90</w:t>
            </w:r>
            <w:r w:rsidRPr="00932424">
              <w:rPr>
                <w:rFonts w:cstheme="minorHAnsi"/>
                <w:sz w:val="20"/>
                <w:szCs w:val="20"/>
                <w:vertAlign w:val="superscript"/>
              </w:rPr>
              <w:t>th</w:t>
            </w:r>
            <w:r w:rsidRPr="00932424">
              <w:rPr>
                <w:rFonts w:cstheme="minorHAnsi"/>
                <w:sz w:val="20"/>
                <w:szCs w:val="20"/>
              </w:rPr>
              <w:t>, 10-90</w:t>
            </w:r>
            <w:r w:rsidRPr="00932424">
              <w:rPr>
                <w:rFonts w:cstheme="minorHAnsi"/>
                <w:sz w:val="20"/>
                <w:szCs w:val="20"/>
                <w:vertAlign w:val="superscript"/>
              </w:rPr>
              <w:t>th</w:t>
            </w:r>
            <w:r w:rsidRPr="00932424">
              <w:rPr>
                <w:rFonts w:cstheme="minorHAnsi"/>
                <w:sz w:val="20"/>
                <w:szCs w:val="20"/>
              </w:rPr>
              <w:t>, 3</w:t>
            </w:r>
            <w:r w:rsidRPr="00932424">
              <w:rPr>
                <w:rFonts w:cstheme="minorHAnsi"/>
                <w:sz w:val="20"/>
                <w:szCs w:val="20"/>
                <w:vertAlign w:val="superscript"/>
              </w:rPr>
              <w:t>rd</w:t>
            </w:r>
            <w:r w:rsidRPr="00932424">
              <w:rPr>
                <w:rFonts w:cstheme="minorHAnsi"/>
                <w:sz w:val="20"/>
                <w:szCs w:val="20"/>
              </w:rPr>
              <w:t>-9</w:t>
            </w:r>
            <w:r w:rsidRPr="00932424">
              <w:rPr>
                <w:rFonts w:cstheme="minorHAnsi"/>
                <w:sz w:val="20"/>
                <w:szCs w:val="20"/>
                <w:vertAlign w:val="superscript"/>
              </w:rPr>
              <w:t>th</w:t>
            </w:r>
            <w:r w:rsidRPr="00932424">
              <w:rPr>
                <w:rFonts w:cstheme="minorHAnsi"/>
                <w:sz w:val="20"/>
                <w:szCs w:val="20"/>
              </w:rPr>
              <w:t>, &lt;3</w:t>
            </w:r>
            <w:r w:rsidRPr="00932424">
              <w:rPr>
                <w:rFonts w:cstheme="minorHAnsi"/>
                <w:sz w:val="20"/>
                <w:szCs w:val="20"/>
                <w:vertAlign w:val="superscript"/>
              </w:rPr>
              <w:t>rd</w:t>
            </w:r>
            <w:r w:rsidRPr="00932424">
              <w:rPr>
                <w:rFonts w:cstheme="minorHAnsi"/>
                <w:sz w:val="20"/>
                <w:szCs w:val="20"/>
              </w:rPr>
              <w:t>)</w:t>
            </w:r>
          </w:p>
        </w:tc>
        <w:tc>
          <w:tcPr>
            <w:tcW w:w="3081" w:type="dxa"/>
          </w:tcPr>
          <w:p w14:paraId="511A3F2F" w14:textId="77777777" w:rsidR="00936CB5" w:rsidRPr="00932424" w:rsidRDefault="00936CB5" w:rsidP="00D2250D">
            <w:pPr>
              <w:rPr>
                <w:rFonts w:cstheme="minorHAnsi"/>
                <w:sz w:val="20"/>
                <w:szCs w:val="20"/>
              </w:rPr>
            </w:pPr>
            <w:r w:rsidRPr="00932424">
              <w:rPr>
                <w:rFonts w:cstheme="minorHAnsi"/>
                <w:sz w:val="20"/>
                <w:szCs w:val="20"/>
              </w:rPr>
              <w:t>Gestation (37-42)</w:t>
            </w:r>
          </w:p>
          <w:p w14:paraId="76F6E1AF" w14:textId="77777777" w:rsidR="00936CB5" w:rsidRPr="00932424" w:rsidRDefault="00936CB5" w:rsidP="00D2250D">
            <w:pPr>
              <w:rPr>
                <w:rFonts w:cstheme="minorHAnsi"/>
                <w:sz w:val="20"/>
                <w:szCs w:val="20"/>
              </w:rPr>
            </w:pPr>
            <w:r w:rsidRPr="00932424">
              <w:rPr>
                <w:rFonts w:cstheme="minorHAnsi"/>
                <w:sz w:val="20"/>
                <w:szCs w:val="20"/>
              </w:rPr>
              <w:t>OP presentation</w:t>
            </w:r>
          </w:p>
          <w:p w14:paraId="783D0130" w14:textId="77777777" w:rsidR="00936CB5" w:rsidRPr="00932424" w:rsidRDefault="00936CB5" w:rsidP="00D2250D">
            <w:pPr>
              <w:rPr>
                <w:rFonts w:cstheme="minorHAnsi"/>
                <w:sz w:val="20"/>
                <w:szCs w:val="20"/>
              </w:rPr>
            </w:pPr>
            <w:r w:rsidRPr="00932424">
              <w:rPr>
                <w:rFonts w:cstheme="minorHAnsi"/>
                <w:sz w:val="20"/>
                <w:szCs w:val="20"/>
              </w:rPr>
              <w:t>Maternal Pyrexia</w:t>
            </w:r>
          </w:p>
          <w:p w14:paraId="57639023" w14:textId="77777777" w:rsidR="00936CB5" w:rsidRPr="00932424" w:rsidRDefault="00936CB5" w:rsidP="00D2250D">
            <w:pPr>
              <w:rPr>
                <w:rFonts w:cstheme="minorHAnsi"/>
                <w:sz w:val="20"/>
                <w:szCs w:val="20"/>
              </w:rPr>
            </w:pPr>
            <w:r w:rsidRPr="00932424">
              <w:rPr>
                <w:rFonts w:cstheme="minorHAnsi"/>
                <w:sz w:val="20"/>
                <w:szCs w:val="20"/>
              </w:rPr>
              <w:t>Maternal Intrapartum Event (Haemorrhage, convulsions, uterine rupture, snapped cord, out of hospital birth)</w:t>
            </w:r>
          </w:p>
          <w:p w14:paraId="219D78BE" w14:textId="77777777" w:rsidR="00936CB5" w:rsidRPr="00932424" w:rsidRDefault="00936CB5" w:rsidP="00D2250D">
            <w:pPr>
              <w:rPr>
                <w:rFonts w:cstheme="minorHAnsi"/>
                <w:sz w:val="20"/>
                <w:szCs w:val="20"/>
              </w:rPr>
            </w:pPr>
            <w:r w:rsidRPr="00932424">
              <w:rPr>
                <w:rFonts w:cstheme="minorHAnsi"/>
                <w:sz w:val="20"/>
                <w:szCs w:val="20"/>
              </w:rPr>
              <w:t>Membrane rupture &gt;12 hours</w:t>
            </w:r>
          </w:p>
          <w:p w14:paraId="312DC553" w14:textId="77777777" w:rsidR="00936CB5" w:rsidRPr="00932424" w:rsidRDefault="00936CB5" w:rsidP="00D2250D">
            <w:pPr>
              <w:rPr>
                <w:rFonts w:cstheme="minorHAnsi"/>
                <w:sz w:val="20"/>
                <w:szCs w:val="20"/>
              </w:rPr>
            </w:pPr>
            <w:r w:rsidRPr="00932424">
              <w:rPr>
                <w:rFonts w:cstheme="minorHAnsi"/>
                <w:sz w:val="20"/>
                <w:szCs w:val="20"/>
              </w:rPr>
              <w:t>Blood Pressure abnormalities – Captured above</w:t>
            </w:r>
          </w:p>
          <w:p w14:paraId="43F7D2C0" w14:textId="77777777" w:rsidR="00936CB5" w:rsidRPr="00932424" w:rsidRDefault="00936CB5" w:rsidP="00D2250D">
            <w:pPr>
              <w:rPr>
                <w:rFonts w:cstheme="minorHAnsi"/>
                <w:sz w:val="20"/>
                <w:szCs w:val="20"/>
              </w:rPr>
            </w:pPr>
            <w:r w:rsidRPr="00932424">
              <w:rPr>
                <w:rFonts w:cstheme="minorHAnsi"/>
                <w:sz w:val="20"/>
                <w:szCs w:val="20"/>
              </w:rPr>
              <w:t>Nuchal cord</w:t>
            </w:r>
          </w:p>
          <w:p w14:paraId="155CE22D" w14:textId="77777777" w:rsidR="00936CB5" w:rsidRPr="00932424" w:rsidRDefault="00936CB5" w:rsidP="00D2250D">
            <w:pPr>
              <w:rPr>
                <w:rFonts w:cstheme="minorHAnsi"/>
                <w:sz w:val="20"/>
                <w:szCs w:val="20"/>
              </w:rPr>
            </w:pPr>
            <w:r w:rsidRPr="00932424">
              <w:rPr>
                <w:rFonts w:cstheme="minorHAnsi"/>
                <w:sz w:val="20"/>
                <w:szCs w:val="20"/>
              </w:rPr>
              <w:t>Cord prolapse</w:t>
            </w:r>
          </w:p>
          <w:p w14:paraId="275D8455" w14:textId="77777777" w:rsidR="00936CB5" w:rsidRPr="00932424" w:rsidRDefault="00936CB5" w:rsidP="00D2250D">
            <w:pPr>
              <w:rPr>
                <w:rFonts w:cstheme="minorHAnsi"/>
                <w:sz w:val="20"/>
                <w:szCs w:val="20"/>
              </w:rPr>
            </w:pPr>
            <w:r w:rsidRPr="00932424">
              <w:rPr>
                <w:rFonts w:cstheme="minorHAnsi"/>
                <w:sz w:val="20"/>
                <w:szCs w:val="20"/>
              </w:rPr>
              <w:t>Onset of labour (spontaneous, induced, none)</w:t>
            </w:r>
          </w:p>
          <w:p w14:paraId="49AA7C42" w14:textId="77777777" w:rsidR="00936CB5" w:rsidRPr="00932424" w:rsidRDefault="00936CB5" w:rsidP="00D2250D">
            <w:pPr>
              <w:rPr>
                <w:rFonts w:cstheme="minorHAnsi"/>
                <w:sz w:val="20"/>
                <w:szCs w:val="20"/>
              </w:rPr>
            </w:pPr>
            <w:r w:rsidRPr="00932424">
              <w:rPr>
                <w:rFonts w:cstheme="minorHAnsi"/>
                <w:sz w:val="20"/>
                <w:szCs w:val="20"/>
              </w:rPr>
              <w:t>Mode of delivery (Spontaneous, induced vaginal, elective CS, emergency CS, breech manoeuvre)</w:t>
            </w:r>
          </w:p>
          <w:p w14:paraId="2C6DBF7A" w14:textId="77777777" w:rsidR="00936CB5" w:rsidRPr="00932424" w:rsidRDefault="00936CB5" w:rsidP="00D2250D">
            <w:pPr>
              <w:rPr>
                <w:rFonts w:cstheme="minorHAnsi"/>
                <w:sz w:val="20"/>
                <w:szCs w:val="20"/>
              </w:rPr>
            </w:pPr>
            <w:r w:rsidRPr="00932424">
              <w:rPr>
                <w:rFonts w:cstheme="minorHAnsi"/>
                <w:sz w:val="20"/>
                <w:szCs w:val="20"/>
              </w:rPr>
              <w:t>Shoulder dystocia</w:t>
            </w:r>
          </w:p>
          <w:p w14:paraId="09577A73" w14:textId="77777777" w:rsidR="00936CB5" w:rsidRPr="00932424" w:rsidRDefault="00936CB5" w:rsidP="00D2250D">
            <w:pPr>
              <w:rPr>
                <w:rFonts w:cstheme="minorHAnsi"/>
                <w:sz w:val="20"/>
                <w:szCs w:val="20"/>
              </w:rPr>
            </w:pPr>
            <w:r w:rsidRPr="00932424">
              <w:rPr>
                <w:rFonts w:cstheme="minorHAnsi"/>
                <w:sz w:val="20"/>
                <w:szCs w:val="20"/>
              </w:rPr>
              <w:t>Epidural Anaesthetic</w:t>
            </w:r>
          </w:p>
          <w:p w14:paraId="7C013A0E" w14:textId="77777777" w:rsidR="00936CB5" w:rsidRPr="00932424" w:rsidRDefault="00936CB5" w:rsidP="00D2250D">
            <w:pPr>
              <w:rPr>
                <w:rFonts w:cstheme="minorHAnsi"/>
                <w:sz w:val="20"/>
                <w:szCs w:val="20"/>
              </w:rPr>
            </w:pPr>
            <w:r w:rsidRPr="00932424">
              <w:rPr>
                <w:rFonts w:cstheme="minorHAnsi"/>
                <w:sz w:val="20"/>
                <w:szCs w:val="20"/>
              </w:rPr>
              <w:t>Breech Presentation</w:t>
            </w:r>
          </w:p>
          <w:p w14:paraId="561D38B3" w14:textId="77777777" w:rsidR="00936CB5" w:rsidRPr="00932424" w:rsidRDefault="00936CB5" w:rsidP="00D2250D">
            <w:pPr>
              <w:rPr>
                <w:rFonts w:cstheme="minorHAnsi"/>
                <w:sz w:val="20"/>
                <w:szCs w:val="20"/>
              </w:rPr>
            </w:pPr>
            <w:r w:rsidRPr="00932424">
              <w:rPr>
                <w:rFonts w:cstheme="minorHAnsi"/>
                <w:sz w:val="20"/>
                <w:szCs w:val="20"/>
              </w:rPr>
              <w:t>ROM&gt;12 hours</w:t>
            </w:r>
          </w:p>
        </w:tc>
      </w:tr>
    </w:tbl>
    <w:p w14:paraId="5528F625" w14:textId="77777777" w:rsidR="00936CB5" w:rsidRPr="00932424" w:rsidRDefault="00936CB5" w:rsidP="00936CB5">
      <w:pPr>
        <w:spacing w:after="0" w:line="240" w:lineRule="auto"/>
        <w:rPr>
          <w:rFonts w:cstheme="minorHAnsi"/>
          <w:sz w:val="20"/>
          <w:szCs w:val="20"/>
        </w:rPr>
      </w:pPr>
    </w:p>
    <w:p w14:paraId="1F77CC20" w14:textId="77777777" w:rsidR="00936CB5" w:rsidRDefault="00936CB5">
      <w:pPr>
        <w:rPr>
          <w:rFonts w:cstheme="minorHAnsi"/>
          <w:b/>
          <w:sz w:val="20"/>
          <w:szCs w:val="20"/>
        </w:rPr>
      </w:pPr>
      <w:r>
        <w:rPr>
          <w:rFonts w:cstheme="minorHAnsi"/>
          <w:b/>
          <w:sz w:val="20"/>
          <w:szCs w:val="20"/>
        </w:rPr>
        <w:br w:type="page"/>
      </w:r>
    </w:p>
    <w:p w14:paraId="51DEA391" w14:textId="77777777" w:rsidR="00E8708C" w:rsidRPr="00932424" w:rsidRDefault="00E8708C" w:rsidP="00FE7E35">
      <w:pPr>
        <w:spacing w:after="0" w:line="240" w:lineRule="auto"/>
        <w:rPr>
          <w:rFonts w:cstheme="minorHAnsi"/>
          <w:b/>
          <w:sz w:val="20"/>
          <w:szCs w:val="20"/>
        </w:rPr>
      </w:pPr>
      <w:r w:rsidRPr="00932424">
        <w:rPr>
          <w:rFonts w:cstheme="minorHAnsi"/>
          <w:b/>
          <w:sz w:val="20"/>
          <w:szCs w:val="20"/>
        </w:rPr>
        <w:lastRenderedPageBreak/>
        <w:t>Table</w:t>
      </w:r>
      <w:r w:rsidR="004648A6" w:rsidRPr="00932424">
        <w:rPr>
          <w:rFonts w:cstheme="minorHAnsi"/>
          <w:b/>
          <w:sz w:val="20"/>
          <w:szCs w:val="20"/>
        </w:rPr>
        <w:t xml:space="preserve"> 1. Demographics of </w:t>
      </w:r>
      <w:r w:rsidR="00721519">
        <w:rPr>
          <w:rFonts w:cstheme="minorHAnsi"/>
          <w:b/>
          <w:sz w:val="20"/>
          <w:szCs w:val="20"/>
        </w:rPr>
        <w:t xml:space="preserve">study </w:t>
      </w:r>
      <w:r w:rsidR="004648A6" w:rsidRPr="00932424">
        <w:rPr>
          <w:rFonts w:cstheme="minorHAnsi"/>
          <w:b/>
          <w:sz w:val="20"/>
          <w:szCs w:val="20"/>
        </w:rPr>
        <w:t xml:space="preserve">population </w:t>
      </w:r>
      <w:r w:rsidR="00905C5A" w:rsidRPr="00932424">
        <w:rPr>
          <w:rFonts w:cstheme="minorHAnsi"/>
          <w:b/>
          <w:sz w:val="20"/>
          <w:szCs w:val="20"/>
        </w:rPr>
        <w:t>(split by HIE)</w:t>
      </w:r>
    </w:p>
    <w:tbl>
      <w:tblPr>
        <w:tblStyle w:val="TableGrid"/>
        <w:tblW w:w="9242" w:type="dxa"/>
        <w:tblLook w:val="04A0" w:firstRow="1" w:lastRow="0" w:firstColumn="1" w:lastColumn="0" w:noHBand="0" w:noVBand="1"/>
      </w:tblPr>
      <w:tblGrid>
        <w:gridCol w:w="2041"/>
        <w:gridCol w:w="1859"/>
        <w:gridCol w:w="1860"/>
        <w:gridCol w:w="1838"/>
        <w:gridCol w:w="1644"/>
      </w:tblGrid>
      <w:tr w:rsidR="000C7BFE" w:rsidRPr="00932424" w14:paraId="29401F3D" w14:textId="77777777" w:rsidTr="000C7BFE">
        <w:tc>
          <w:tcPr>
            <w:tcW w:w="2041" w:type="dxa"/>
          </w:tcPr>
          <w:p w14:paraId="6535D780"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59" w:type="dxa"/>
          </w:tcPr>
          <w:p w14:paraId="5D9943EE" w14:textId="77777777" w:rsidR="000C7BFE" w:rsidRPr="00932424" w:rsidRDefault="000C7BFE" w:rsidP="00FE7E35">
            <w:pPr>
              <w:rPr>
                <w:rFonts w:cstheme="minorHAnsi"/>
                <w:b/>
                <w:sz w:val="20"/>
                <w:szCs w:val="20"/>
              </w:rPr>
            </w:pPr>
            <w:r w:rsidRPr="00932424">
              <w:rPr>
                <w:rFonts w:cstheme="minorHAnsi"/>
                <w:b/>
                <w:sz w:val="20"/>
                <w:szCs w:val="20"/>
              </w:rPr>
              <w:t>Characteristic</w:t>
            </w:r>
          </w:p>
        </w:tc>
        <w:tc>
          <w:tcPr>
            <w:tcW w:w="1860" w:type="dxa"/>
          </w:tcPr>
          <w:p w14:paraId="5BCFFA05" w14:textId="77777777" w:rsidR="000C7BFE" w:rsidRPr="00932424" w:rsidRDefault="000C7BFE" w:rsidP="00FE7E35">
            <w:pPr>
              <w:rPr>
                <w:rFonts w:cstheme="minorHAnsi"/>
                <w:b/>
                <w:sz w:val="20"/>
                <w:szCs w:val="20"/>
              </w:rPr>
            </w:pPr>
            <w:r w:rsidRPr="00932424">
              <w:rPr>
                <w:rFonts w:cstheme="minorHAnsi"/>
                <w:b/>
                <w:sz w:val="20"/>
                <w:szCs w:val="20"/>
              </w:rPr>
              <w:t>Non-HIE infants</w:t>
            </w:r>
          </w:p>
        </w:tc>
        <w:tc>
          <w:tcPr>
            <w:tcW w:w="1838" w:type="dxa"/>
          </w:tcPr>
          <w:p w14:paraId="54B7759F" w14:textId="77777777" w:rsidR="000C7BFE" w:rsidRPr="00932424" w:rsidRDefault="000C7BFE" w:rsidP="00FE7E35">
            <w:pPr>
              <w:rPr>
                <w:rFonts w:cstheme="minorHAnsi"/>
                <w:b/>
                <w:sz w:val="20"/>
                <w:szCs w:val="20"/>
              </w:rPr>
            </w:pPr>
            <w:r w:rsidRPr="00932424">
              <w:rPr>
                <w:rFonts w:cstheme="minorHAnsi"/>
                <w:b/>
                <w:sz w:val="20"/>
                <w:szCs w:val="20"/>
              </w:rPr>
              <w:t>HIE infants</w:t>
            </w:r>
          </w:p>
        </w:tc>
        <w:tc>
          <w:tcPr>
            <w:tcW w:w="1644" w:type="dxa"/>
          </w:tcPr>
          <w:p w14:paraId="1D282C81" w14:textId="77777777" w:rsidR="000C7BFE" w:rsidRPr="00932424" w:rsidRDefault="000C7BFE" w:rsidP="00FE7E35">
            <w:pPr>
              <w:rPr>
                <w:rFonts w:cstheme="minorHAnsi"/>
                <w:b/>
                <w:sz w:val="20"/>
                <w:szCs w:val="20"/>
              </w:rPr>
            </w:pPr>
            <w:r w:rsidRPr="00932424">
              <w:rPr>
                <w:rFonts w:cstheme="minorHAnsi"/>
                <w:b/>
                <w:sz w:val="20"/>
                <w:szCs w:val="20"/>
              </w:rPr>
              <w:t>P</w:t>
            </w:r>
          </w:p>
        </w:tc>
      </w:tr>
      <w:tr w:rsidR="009D5620" w:rsidRPr="00932424" w14:paraId="10F3AEEF" w14:textId="77777777" w:rsidTr="00932424">
        <w:tc>
          <w:tcPr>
            <w:tcW w:w="9242" w:type="dxa"/>
            <w:gridSpan w:val="5"/>
          </w:tcPr>
          <w:p w14:paraId="1BFB40DA" w14:textId="77777777" w:rsidR="009D5620" w:rsidRPr="00932424" w:rsidRDefault="009D5620" w:rsidP="00FE7E35">
            <w:pPr>
              <w:rPr>
                <w:rFonts w:cstheme="minorHAnsi"/>
                <w:sz w:val="20"/>
                <w:szCs w:val="20"/>
              </w:rPr>
            </w:pPr>
            <w:r w:rsidRPr="00932424">
              <w:rPr>
                <w:rFonts w:cstheme="minorHAnsi"/>
                <w:b/>
                <w:sz w:val="20"/>
                <w:szCs w:val="20"/>
              </w:rPr>
              <w:t>Ante-natal Measures</w:t>
            </w:r>
          </w:p>
        </w:tc>
      </w:tr>
      <w:tr w:rsidR="000C7BFE" w:rsidRPr="00932424" w14:paraId="1F14C8F8" w14:textId="77777777" w:rsidTr="000C7BFE">
        <w:tc>
          <w:tcPr>
            <w:tcW w:w="2041" w:type="dxa"/>
          </w:tcPr>
          <w:p w14:paraId="6F8AC217" w14:textId="77777777" w:rsidR="000C7BFE" w:rsidRPr="00932424" w:rsidRDefault="000C7BFE" w:rsidP="00FE7E35">
            <w:pPr>
              <w:rPr>
                <w:rFonts w:cstheme="minorHAnsi"/>
                <w:sz w:val="20"/>
                <w:szCs w:val="20"/>
              </w:rPr>
            </w:pPr>
            <w:r w:rsidRPr="00932424">
              <w:rPr>
                <w:rFonts w:cstheme="minorHAnsi"/>
                <w:sz w:val="20"/>
                <w:szCs w:val="20"/>
              </w:rPr>
              <w:t>Late Booking***</w:t>
            </w:r>
          </w:p>
        </w:tc>
        <w:tc>
          <w:tcPr>
            <w:tcW w:w="1859" w:type="dxa"/>
          </w:tcPr>
          <w:p w14:paraId="3944E032" w14:textId="77777777" w:rsidR="000C7BFE" w:rsidRPr="00932424" w:rsidRDefault="000C7BFE" w:rsidP="00FE7E35">
            <w:pPr>
              <w:rPr>
                <w:rFonts w:cstheme="minorHAnsi"/>
                <w:sz w:val="20"/>
                <w:szCs w:val="20"/>
              </w:rPr>
            </w:pPr>
          </w:p>
        </w:tc>
        <w:tc>
          <w:tcPr>
            <w:tcW w:w="1860" w:type="dxa"/>
          </w:tcPr>
          <w:p w14:paraId="2259B11D" w14:textId="77777777" w:rsidR="000C7BFE" w:rsidRPr="00932424" w:rsidRDefault="00A70CB8" w:rsidP="00FE7E35">
            <w:pPr>
              <w:rPr>
                <w:rFonts w:cstheme="minorHAnsi"/>
                <w:sz w:val="20"/>
                <w:szCs w:val="20"/>
              </w:rPr>
            </w:pPr>
            <w:r w:rsidRPr="00932424">
              <w:rPr>
                <w:rFonts w:cstheme="minorHAnsi"/>
                <w:sz w:val="20"/>
                <w:szCs w:val="20"/>
              </w:rPr>
              <w:t>11,405 (29.1%)</w:t>
            </w:r>
          </w:p>
        </w:tc>
        <w:tc>
          <w:tcPr>
            <w:tcW w:w="1838" w:type="dxa"/>
          </w:tcPr>
          <w:p w14:paraId="65EC5BEE" w14:textId="77777777" w:rsidR="000C7BFE" w:rsidRPr="00932424" w:rsidRDefault="00A70CB8" w:rsidP="00FE7E35">
            <w:pPr>
              <w:rPr>
                <w:rFonts w:cstheme="minorHAnsi"/>
                <w:sz w:val="20"/>
                <w:szCs w:val="20"/>
              </w:rPr>
            </w:pPr>
            <w:r w:rsidRPr="00932424">
              <w:rPr>
                <w:rFonts w:cstheme="minorHAnsi"/>
                <w:sz w:val="20"/>
                <w:szCs w:val="20"/>
              </w:rPr>
              <w:t>60 (28.7%)</w:t>
            </w:r>
          </w:p>
        </w:tc>
        <w:tc>
          <w:tcPr>
            <w:tcW w:w="1644" w:type="dxa"/>
          </w:tcPr>
          <w:p w14:paraId="378FB4B8" w14:textId="77777777" w:rsidR="000C7BFE" w:rsidRPr="00932424" w:rsidRDefault="00A70CB8" w:rsidP="00FE7E35">
            <w:pPr>
              <w:rPr>
                <w:rFonts w:cstheme="minorHAnsi"/>
                <w:sz w:val="20"/>
                <w:szCs w:val="20"/>
              </w:rPr>
            </w:pPr>
            <w:r w:rsidRPr="00932424">
              <w:rPr>
                <w:rFonts w:cstheme="minorHAnsi"/>
                <w:sz w:val="20"/>
                <w:szCs w:val="20"/>
              </w:rPr>
              <w:t>0.905</w:t>
            </w:r>
          </w:p>
        </w:tc>
      </w:tr>
      <w:tr w:rsidR="000C7BFE" w:rsidRPr="00932424" w14:paraId="7E93E9D4" w14:textId="77777777" w:rsidTr="000C7BFE">
        <w:tc>
          <w:tcPr>
            <w:tcW w:w="2041" w:type="dxa"/>
          </w:tcPr>
          <w:p w14:paraId="7B6E8890" w14:textId="77777777" w:rsidR="000C7BFE" w:rsidRPr="00932424" w:rsidRDefault="000C7BFE" w:rsidP="00FE7E35">
            <w:pPr>
              <w:rPr>
                <w:rFonts w:cstheme="minorHAnsi"/>
                <w:sz w:val="20"/>
                <w:szCs w:val="20"/>
              </w:rPr>
            </w:pPr>
            <w:r w:rsidRPr="00932424">
              <w:rPr>
                <w:rFonts w:cstheme="minorHAnsi"/>
                <w:sz w:val="20"/>
                <w:szCs w:val="20"/>
              </w:rPr>
              <w:t>Thyroid Disease</w:t>
            </w:r>
          </w:p>
        </w:tc>
        <w:tc>
          <w:tcPr>
            <w:tcW w:w="1859" w:type="dxa"/>
          </w:tcPr>
          <w:p w14:paraId="5A79FE89" w14:textId="77777777" w:rsidR="000C7BFE" w:rsidRPr="00932424" w:rsidRDefault="000C7BFE" w:rsidP="00FE7E35">
            <w:pPr>
              <w:rPr>
                <w:rFonts w:cstheme="minorHAnsi"/>
                <w:sz w:val="20"/>
                <w:szCs w:val="20"/>
              </w:rPr>
            </w:pPr>
          </w:p>
        </w:tc>
        <w:tc>
          <w:tcPr>
            <w:tcW w:w="1860" w:type="dxa"/>
          </w:tcPr>
          <w:p w14:paraId="1526C249" w14:textId="77777777" w:rsidR="000C7BFE" w:rsidRPr="00932424" w:rsidRDefault="00A70CB8" w:rsidP="00FE7E35">
            <w:pPr>
              <w:rPr>
                <w:rFonts w:cstheme="minorHAnsi"/>
                <w:sz w:val="20"/>
                <w:szCs w:val="20"/>
              </w:rPr>
            </w:pPr>
            <w:r w:rsidRPr="00932424">
              <w:rPr>
                <w:rFonts w:cstheme="minorHAnsi"/>
                <w:sz w:val="20"/>
                <w:szCs w:val="20"/>
              </w:rPr>
              <w:t>1,028 (2.6%)</w:t>
            </w:r>
          </w:p>
        </w:tc>
        <w:tc>
          <w:tcPr>
            <w:tcW w:w="1838" w:type="dxa"/>
          </w:tcPr>
          <w:p w14:paraId="0AF82F4F" w14:textId="77777777" w:rsidR="000C7BFE" w:rsidRPr="00932424" w:rsidRDefault="00A70CB8" w:rsidP="00FE7E35">
            <w:pPr>
              <w:rPr>
                <w:rFonts w:cstheme="minorHAnsi"/>
                <w:sz w:val="20"/>
                <w:szCs w:val="20"/>
              </w:rPr>
            </w:pPr>
            <w:r w:rsidRPr="00932424">
              <w:rPr>
                <w:rFonts w:cstheme="minorHAnsi"/>
                <w:sz w:val="20"/>
                <w:szCs w:val="20"/>
              </w:rPr>
              <w:t>5 (2.4%)</w:t>
            </w:r>
          </w:p>
        </w:tc>
        <w:tc>
          <w:tcPr>
            <w:tcW w:w="1644" w:type="dxa"/>
          </w:tcPr>
          <w:p w14:paraId="6E3B936F" w14:textId="77777777" w:rsidR="000C7BFE" w:rsidRPr="00932424" w:rsidRDefault="00A70CB8" w:rsidP="00FE7E35">
            <w:pPr>
              <w:rPr>
                <w:rFonts w:cstheme="minorHAnsi"/>
                <w:sz w:val="20"/>
                <w:szCs w:val="20"/>
              </w:rPr>
            </w:pPr>
            <w:r w:rsidRPr="00932424">
              <w:rPr>
                <w:rFonts w:cstheme="minorHAnsi"/>
                <w:sz w:val="20"/>
                <w:szCs w:val="20"/>
              </w:rPr>
              <w:t>0.837</w:t>
            </w:r>
          </w:p>
        </w:tc>
      </w:tr>
      <w:tr w:rsidR="000C7BFE" w:rsidRPr="00932424" w14:paraId="7E7FFC76" w14:textId="77777777" w:rsidTr="000C7BFE">
        <w:tc>
          <w:tcPr>
            <w:tcW w:w="2041" w:type="dxa"/>
          </w:tcPr>
          <w:p w14:paraId="0B7E686C" w14:textId="77777777" w:rsidR="000C7BFE" w:rsidRPr="00932424" w:rsidRDefault="000C7BFE" w:rsidP="00FE7E35">
            <w:pPr>
              <w:rPr>
                <w:rFonts w:cstheme="minorHAnsi"/>
                <w:sz w:val="20"/>
                <w:szCs w:val="20"/>
              </w:rPr>
            </w:pPr>
            <w:r w:rsidRPr="00932424">
              <w:rPr>
                <w:rFonts w:cstheme="minorHAnsi"/>
                <w:sz w:val="20"/>
                <w:szCs w:val="20"/>
              </w:rPr>
              <w:t>Maternal Age</w:t>
            </w:r>
          </w:p>
        </w:tc>
        <w:tc>
          <w:tcPr>
            <w:tcW w:w="1859" w:type="dxa"/>
          </w:tcPr>
          <w:p w14:paraId="0B78BB33" w14:textId="77777777" w:rsidR="000C7BFE" w:rsidRPr="00932424" w:rsidRDefault="000C7BFE" w:rsidP="00FE7E35">
            <w:pPr>
              <w:rPr>
                <w:rFonts w:cstheme="minorHAnsi"/>
                <w:sz w:val="20"/>
                <w:szCs w:val="20"/>
              </w:rPr>
            </w:pPr>
            <w:r w:rsidRPr="00932424">
              <w:rPr>
                <w:rFonts w:cstheme="minorHAnsi"/>
                <w:sz w:val="20"/>
                <w:szCs w:val="20"/>
              </w:rPr>
              <w:t xml:space="preserve">   &lt; 20 years</w:t>
            </w:r>
          </w:p>
        </w:tc>
        <w:tc>
          <w:tcPr>
            <w:tcW w:w="1860" w:type="dxa"/>
          </w:tcPr>
          <w:p w14:paraId="31B23D57" w14:textId="77777777" w:rsidR="000C7BFE" w:rsidRPr="00932424" w:rsidRDefault="00A70CB8" w:rsidP="00FE7E35">
            <w:pPr>
              <w:rPr>
                <w:rFonts w:cstheme="minorHAnsi"/>
                <w:sz w:val="20"/>
                <w:szCs w:val="20"/>
              </w:rPr>
            </w:pPr>
            <w:r w:rsidRPr="00932424">
              <w:rPr>
                <w:rFonts w:cstheme="minorHAnsi"/>
                <w:sz w:val="20"/>
                <w:szCs w:val="20"/>
              </w:rPr>
              <w:t>11,057 (28.2%)</w:t>
            </w:r>
          </w:p>
        </w:tc>
        <w:tc>
          <w:tcPr>
            <w:tcW w:w="1838" w:type="dxa"/>
          </w:tcPr>
          <w:p w14:paraId="1DE7F3B8" w14:textId="77777777" w:rsidR="000C7BFE" w:rsidRPr="00932424" w:rsidRDefault="00A70CB8" w:rsidP="00FE7E35">
            <w:pPr>
              <w:rPr>
                <w:rFonts w:cstheme="minorHAnsi"/>
                <w:sz w:val="20"/>
                <w:szCs w:val="20"/>
              </w:rPr>
            </w:pPr>
            <w:r w:rsidRPr="00932424">
              <w:rPr>
                <w:rFonts w:cstheme="minorHAnsi"/>
                <w:sz w:val="20"/>
                <w:szCs w:val="20"/>
              </w:rPr>
              <w:t>57 (27.3%)</w:t>
            </w:r>
          </w:p>
        </w:tc>
        <w:tc>
          <w:tcPr>
            <w:tcW w:w="1644" w:type="dxa"/>
          </w:tcPr>
          <w:p w14:paraId="667DADC3"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4E9E3D93" w14:textId="77777777" w:rsidTr="000C7BFE">
        <w:tc>
          <w:tcPr>
            <w:tcW w:w="2041" w:type="dxa"/>
          </w:tcPr>
          <w:p w14:paraId="0F0526EB" w14:textId="77777777" w:rsidR="000C7BFE" w:rsidRPr="00932424" w:rsidRDefault="000C7BFE" w:rsidP="00FE7E35">
            <w:pPr>
              <w:rPr>
                <w:rFonts w:cstheme="minorHAnsi"/>
                <w:sz w:val="20"/>
                <w:szCs w:val="20"/>
              </w:rPr>
            </w:pPr>
          </w:p>
        </w:tc>
        <w:tc>
          <w:tcPr>
            <w:tcW w:w="1859" w:type="dxa"/>
          </w:tcPr>
          <w:p w14:paraId="53B2B626" w14:textId="77777777" w:rsidR="000C7BFE" w:rsidRPr="00932424" w:rsidRDefault="000C7BFE" w:rsidP="00FE7E35">
            <w:pPr>
              <w:rPr>
                <w:rFonts w:cstheme="minorHAnsi"/>
                <w:sz w:val="20"/>
                <w:szCs w:val="20"/>
              </w:rPr>
            </w:pPr>
            <w:r w:rsidRPr="00932424">
              <w:rPr>
                <w:rFonts w:cstheme="minorHAnsi"/>
                <w:sz w:val="20"/>
                <w:szCs w:val="20"/>
              </w:rPr>
              <w:t xml:space="preserve">   20-24</w:t>
            </w:r>
          </w:p>
        </w:tc>
        <w:tc>
          <w:tcPr>
            <w:tcW w:w="1860" w:type="dxa"/>
          </w:tcPr>
          <w:p w14:paraId="0A02B32A" w14:textId="77777777" w:rsidR="000C7BFE" w:rsidRPr="00932424" w:rsidRDefault="00A70CB8" w:rsidP="00FE7E35">
            <w:pPr>
              <w:rPr>
                <w:rFonts w:cstheme="minorHAnsi"/>
                <w:sz w:val="20"/>
                <w:szCs w:val="20"/>
              </w:rPr>
            </w:pPr>
            <w:r w:rsidRPr="00932424">
              <w:rPr>
                <w:rFonts w:cstheme="minorHAnsi"/>
                <w:sz w:val="20"/>
                <w:szCs w:val="20"/>
              </w:rPr>
              <w:t>11,690 (29.8%)</w:t>
            </w:r>
          </w:p>
        </w:tc>
        <w:tc>
          <w:tcPr>
            <w:tcW w:w="1838" w:type="dxa"/>
          </w:tcPr>
          <w:p w14:paraId="24A00031" w14:textId="77777777" w:rsidR="000C7BFE" w:rsidRPr="00932424" w:rsidRDefault="00A70CB8" w:rsidP="00FE7E35">
            <w:pPr>
              <w:rPr>
                <w:rFonts w:cstheme="minorHAnsi"/>
                <w:sz w:val="20"/>
                <w:szCs w:val="20"/>
              </w:rPr>
            </w:pPr>
            <w:r w:rsidRPr="00932424">
              <w:rPr>
                <w:rFonts w:cstheme="minorHAnsi"/>
                <w:sz w:val="20"/>
                <w:szCs w:val="20"/>
              </w:rPr>
              <w:t>49 (23.4%)</w:t>
            </w:r>
          </w:p>
        </w:tc>
        <w:tc>
          <w:tcPr>
            <w:tcW w:w="1644" w:type="dxa"/>
          </w:tcPr>
          <w:p w14:paraId="2934188A" w14:textId="77777777" w:rsidR="000C7BFE" w:rsidRPr="00932424" w:rsidRDefault="000C7BFE" w:rsidP="00FE7E35">
            <w:pPr>
              <w:rPr>
                <w:rFonts w:cstheme="minorHAnsi"/>
                <w:sz w:val="20"/>
                <w:szCs w:val="20"/>
              </w:rPr>
            </w:pPr>
          </w:p>
        </w:tc>
      </w:tr>
      <w:tr w:rsidR="000C7BFE" w:rsidRPr="00932424" w14:paraId="33097291" w14:textId="77777777" w:rsidTr="000C7BFE">
        <w:tc>
          <w:tcPr>
            <w:tcW w:w="2041" w:type="dxa"/>
          </w:tcPr>
          <w:p w14:paraId="27AD0945" w14:textId="77777777" w:rsidR="000C7BFE" w:rsidRPr="00932424" w:rsidRDefault="000C7BFE" w:rsidP="00FE7E35">
            <w:pPr>
              <w:rPr>
                <w:rFonts w:cstheme="minorHAnsi"/>
                <w:sz w:val="20"/>
                <w:szCs w:val="20"/>
              </w:rPr>
            </w:pPr>
          </w:p>
        </w:tc>
        <w:tc>
          <w:tcPr>
            <w:tcW w:w="1859" w:type="dxa"/>
          </w:tcPr>
          <w:p w14:paraId="34495FE1" w14:textId="77777777" w:rsidR="000C7BFE" w:rsidRPr="00932424" w:rsidRDefault="000C7BFE" w:rsidP="00FE7E35">
            <w:pPr>
              <w:rPr>
                <w:rFonts w:cstheme="minorHAnsi"/>
                <w:sz w:val="20"/>
                <w:szCs w:val="20"/>
              </w:rPr>
            </w:pPr>
            <w:r w:rsidRPr="00932424">
              <w:rPr>
                <w:rFonts w:cstheme="minorHAnsi"/>
                <w:sz w:val="20"/>
                <w:szCs w:val="20"/>
              </w:rPr>
              <w:t xml:space="preserve">   25-29</w:t>
            </w:r>
          </w:p>
        </w:tc>
        <w:tc>
          <w:tcPr>
            <w:tcW w:w="1860" w:type="dxa"/>
          </w:tcPr>
          <w:p w14:paraId="7DEFFCF9" w14:textId="77777777" w:rsidR="000C7BFE" w:rsidRPr="00932424" w:rsidRDefault="00A70CB8" w:rsidP="00FE7E35">
            <w:pPr>
              <w:rPr>
                <w:rFonts w:cstheme="minorHAnsi"/>
                <w:sz w:val="20"/>
                <w:szCs w:val="20"/>
              </w:rPr>
            </w:pPr>
            <w:r w:rsidRPr="00932424">
              <w:rPr>
                <w:rFonts w:cstheme="minorHAnsi"/>
                <w:sz w:val="20"/>
                <w:szCs w:val="20"/>
              </w:rPr>
              <w:t>8809 (22.5%)</w:t>
            </w:r>
          </w:p>
        </w:tc>
        <w:tc>
          <w:tcPr>
            <w:tcW w:w="1838" w:type="dxa"/>
          </w:tcPr>
          <w:p w14:paraId="7AC8CC2C" w14:textId="77777777" w:rsidR="000C7BFE" w:rsidRPr="00932424" w:rsidRDefault="00A70CB8" w:rsidP="00FE7E35">
            <w:pPr>
              <w:rPr>
                <w:rFonts w:cstheme="minorHAnsi"/>
                <w:sz w:val="20"/>
                <w:szCs w:val="20"/>
              </w:rPr>
            </w:pPr>
            <w:r w:rsidRPr="00932424">
              <w:rPr>
                <w:rFonts w:cstheme="minorHAnsi"/>
                <w:sz w:val="20"/>
                <w:szCs w:val="20"/>
              </w:rPr>
              <w:t>36 (17.2%)</w:t>
            </w:r>
          </w:p>
        </w:tc>
        <w:tc>
          <w:tcPr>
            <w:tcW w:w="1644" w:type="dxa"/>
          </w:tcPr>
          <w:p w14:paraId="044DAD99" w14:textId="77777777" w:rsidR="000C7BFE" w:rsidRPr="00932424" w:rsidRDefault="000C7BFE" w:rsidP="00FE7E35">
            <w:pPr>
              <w:rPr>
                <w:rFonts w:cstheme="minorHAnsi"/>
                <w:sz w:val="20"/>
                <w:szCs w:val="20"/>
              </w:rPr>
            </w:pPr>
          </w:p>
        </w:tc>
      </w:tr>
      <w:tr w:rsidR="000C7BFE" w:rsidRPr="00932424" w14:paraId="249C1444" w14:textId="77777777" w:rsidTr="000C7BFE">
        <w:tc>
          <w:tcPr>
            <w:tcW w:w="2041" w:type="dxa"/>
          </w:tcPr>
          <w:p w14:paraId="0C7CF00F" w14:textId="77777777" w:rsidR="000C7BFE" w:rsidRPr="00932424" w:rsidRDefault="000C7BFE" w:rsidP="00FE7E35">
            <w:pPr>
              <w:rPr>
                <w:rFonts w:cstheme="minorHAnsi"/>
                <w:sz w:val="20"/>
                <w:szCs w:val="20"/>
              </w:rPr>
            </w:pPr>
          </w:p>
        </w:tc>
        <w:tc>
          <w:tcPr>
            <w:tcW w:w="1859" w:type="dxa"/>
          </w:tcPr>
          <w:p w14:paraId="30121896" w14:textId="77777777" w:rsidR="000C7BFE" w:rsidRPr="00932424" w:rsidRDefault="000C7BFE" w:rsidP="00FE7E35">
            <w:pPr>
              <w:rPr>
                <w:rFonts w:cstheme="minorHAnsi"/>
                <w:sz w:val="20"/>
                <w:szCs w:val="20"/>
              </w:rPr>
            </w:pPr>
            <w:r w:rsidRPr="00932424">
              <w:rPr>
                <w:rFonts w:cstheme="minorHAnsi"/>
                <w:sz w:val="20"/>
                <w:szCs w:val="20"/>
              </w:rPr>
              <w:t xml:space="preserve">   30-34</w:t>
            </w:r>
          </w:p>
        </w:tc>
        <w:tc>
          <w:tcPr>
            <w:tcW w:w="1860" w:type="dxa"/>
          </w:tcPr>
          <w:p w14:paraId="4146019E" w14:textId="77777777" w:rsidR="000C7BFE" w:rsidRPr="00932424" w:rsidRDefault="00A70CB8" w:rsidP="00FE7E35">
            <w:pPr>
              <w:rPr>
                <w:rFonts w:cstheme="minorHAnsi"/>
                <w:sz w:val="20"/>
                <w:szCs w:val="20"/>
              </w:rPr>
            </w:pPr>
            <w:r w:rsidRPr="00932424">
              <w:rPr>
                <w:rFonts w:cstheme="minorHAnsi"/>
                <w:sz w:val="20"/>
                <w:szCs w:val="20"/>
              </w:rPr>
              <w:t>4,644 (11.8%)</w:t>
            </w:r>
          </w:p>
        </w:tc>
        <w:tc>
          <w:tcPr>
            <w:tcW w:w="1838" w:type="dxa"/>
          </w:tcPr>
          <w:p w14:paraId="35B8DD0C" w14:textId="77777777" w:rsidR="000C7BFE" w:rsidRPr="00932424" w:rsidRDefault="00A70CB8" w:rsidP="00FE7E35">
            <w:pPr>
              <w:rPr>
                <w:rFonts w:cstheme="minorHAnsi"/>
                <w:sz w:val="20"/>
                <w:szCs w:val="20"/>
              </w:rPr>
            </w:pPr>
            <w:r w:rsidRPr="00932424">
              <w:rPr>
                <w:rFonts w:cstheme="minorHAnsi"/>
                <w:sz w:val="20"/>
                <w:szCs w:val="20"/>
              </w:rPr>
              <w:t>39 (18.7%)</w:t>
            </w:r>
          </w:p>
        </w:tc>
        <w:tc>
          <w:tcPr>
            <w:tcW w:w="1644" w:type="dxa"/>
          </w:tcPr>
          <w:p w14:paraId="1004D640" w14:textId="77777777" w:rsidR="000C7BFE" w:rsidRPr="00932424" w:rsidRDefault="000C7BFE" w:rsidP="00FE7E35">
            <w:pPr>
              <w:rPr>
                <w:rFonts w:cstheme="minorHAnsi"/>
                <w:sz w:val="20"/>
                <w:szCs w:val="20"/>
              </w:rPr>
            </w:pPr>
          </w:p>
        </w:tc>
      </w:tr>
      <w:tr w:rsidR="000C7BFE" w:rsidRPr="00932424" w14:paraId="51449A32" w14:textId="77777777" w:rsidTr="000C7BFE">
        <w:tc>
          <w:tcPr>
            <w:tcW w:w="2041" w:type="dxa"/>
          </w:tcPr>
          <w:p w14:paraId="12C24554" w14:textId="77777777" w:rsidR="000C7BFE" w:rsidRPr="00932424" w:rsidRDefault="000C7BFE" w:rsidP="00FE7E35">
            <w:pPr>
              <w:rPr>
                <w:rFonts w:cstheme="minorHAnsi"/>
                <w:sz w:val="20"/>
                <w:szCs w:val="20"/>
              </w:rPr>
            </w:pPr>
          </w:p>
        </w:tc>
        <w:tc>
          <w:tcPr>
            <w:tcW w:w="1859" w:type="dxa"/>
          </w:tcPr>
          <w:p w14:paraId="41EA6C13" w14:textId="77777777" w:rsidR="000C7BFE" w:rsidRPr="00932424" w:rsidRDefault="000C7BFE" w:rsidP="00FE7E35">
            <w:pPr>
              <w:rPr>
                <w:rFonts w:cstheme="minorHAnsi"/>
                <w:sz w:val="20"/>
                <w:szCs w:val="20"/>
              </w:rPr>
            </w:pPr>
            <w:r w:rsidRPr="00932424">
              <w:rPr>
                <w:rFonts w:cstheme="minorHAnsi"/>
                <w:sz w:val="20"/>
                <w:szCs w:val="20"/>
              </w:rPr>
              <w:t xml:space="preserve">   35 or more</w:t>
            </w:r>
          </w:p>
        </w:tc>
        <w:tc>
          <w:tcPr>
            <w:tcW w:w="1860" w:type="dxa"/>
          </w:tcPr>
          <w:p w14:paraId="5940F675" w14:textId="77777777" w:rsidR="000C7BFE" w:rsidRPr="00932424" w:rsidRDefault="00A70CB8" w:rsidP="00FE7E35">
            <w:pPr>
              <w:rPr>
                <w:rFonts w:cstheme="minorHAnsi"/>
                <w:sz w:val="20"/>
                <w:szCs w:val="20"/>
              </w:rPr>
            </w:pPr>
            <w:r w:rsidRPr="00932424">
              <w:rPr>
                <w:rFonts w:cstheme="minorHAnsi"/>
                <w:sz w:val="20"/>
                <w:szCs w:val="20"/>
              </w:rPr>
              <w:t>3,022 (7.7%)</w:t>
            </w:r>
          </w:p>
        </w:tc>
        <w:tc>
          <w:tcPr>
            <w:tcW w:w="1838" w:type="dxa"/>
          </w:tcPr>
          <w:p w14:paraId="2C3BD360" w14:textId="77777777" w:rsidR="000C7BFE" w:rsidRPr="00932424" w:rsidRDefault="00A70CB8" w:rsidP="00FE7E35">
            <w:pPr>
              <w:rPr>
                <w:rFonts w:cstheme="minorHAnsi"/>
                <w:sz w:val="20"/>
                <w:szCs w:val="20"/>
              </w:rPr>
            </w:pPr>
            <w:r w:rsidRPr="00932424">
              <w:rPr>
                <w:rFonts w:cstheme="minorHAnsi"/>
                <w:sz w:val="20"/>
                <w:szCs w:val="20"/>
              </w:rPr>
              <w:t>28 (13.4%)</w:t>
            </w:r>
          </w:p>
        </w:tc>
        <w:tc>
          <w:tcPr>
            <w:tcW w:w="1644" w:type="dxa"/>
          </w:tcPr>
          <w:p w14:paraId="0E28E0CC" w14:textId="77777777" w:rsidR="000C7BFE" w:rsidRPr="00932424" w:rsidRDefault="000C7BFE" w:rsidP="00FE7E35">
            <w:pPr>
              <w:rPr>
                <w:rFonts w:cstheme="minorHAnsi"/>
                <w:sz w:val="20"/>
                <w:szCs w:val="20"/>
              </w:rPr>
            </w:pPr>
          </w:p>
        </w:tc>
      </w:tr>
      <w:tr w:rsidR="000C7BFE" w:rsidRPr="00932424" w14:paraId="5CACFC6A" w14:textId="77777777" w:rsidTr="000C7BFE">
        <w:tc>
          <w:tcPr>
            <w:tcW w:w="2041" w:type="dxa"/>
          </w:tcPr>
          <w:p w14:paraId="4FDC50D2" w14:textId="77777777" w:rsidR="000C7BFE" w:rsidRPr="00932424" w:rsidRDefault="000C7BFE" w:rsidP="00FE7E35">
            <w:pPr>
              <w:rPr>
                <w:rFonts w:cstheme="minorHAnsi"/>
                <w:sz w:val="20"/>
                <w:szCs w:val="20"/>
              </w:rPr>
            </w:pPr>
            <w:r w:rsidRPr="00932424">
              <w:rPr>
                <w:rFonts w:cstheme="minorHAnsi"/>
                <w:sz w:val="20"/>
                <w:szCs w:val="20"/>
              </w:rPr>
              <w:t>Parity</w:t>
            </w:r>
          </w:p>
        </w:tc>
        <w:tc>
          <w:tcPr>
            <w:tcW w:w="1859" w:type="dxa"/>
          </w:tcPr>
          <w:p w14:paraId="52156E44" w14:textId="77777777" w:rsidR="000C7BFE" w:rsidRPr="00932424" w:rsidRDefault="000C7BFE" w:rsidP="00FE7E35">
            <w:pPr>
              <w:rPr>
                <w:rFonts w:cstheme="minorHAnsi"/>
                <w:sz w:val="20"/>
                <w:szCs w:val="20"/>
              </w:rPr>
            </w:pPr>
            <w:r w:rsidRPr="00932424">
              <w:rPr>
                <w:rFonts w:cstheme="minorHAnsi"/>
                <w:sz w:val="20"/>
                <w:szCs w:val="20"/>
              </w:rPr>
              <w:t xml:space="preserve">  0</w:t>
            </w:r>
          </w:p>
        </w:tc>
        <w:tc>
          <w:tcPr>
            <w:tcW w:w="1860" w:type="dxa"/>
          </w:tcPr>
          <w:p w14:paraId="1B3408B6" w14:textId="77777777" w:rsidR="000C7BFE" w:rsidRPr="00932424" w:rsidRDefault="00A70CB8" w:rsidP="00FE7E35">
            <w:pPr>
              <w:rPr>
                <w:rFonts w:cstheme="minorHAnsi"/>
                <w:sz w:val="20"/>
                <w:szCs w:val="20"/>
              </w:rPr>
            </w:pPr>
            <w:r w:rsidRPr="00932424">
              <w:rPr>
                <w:rFonts w:cstheme="minorHAnsi"/>
                <w:sz w:val="20"/>
                <w:szCs w:val="20"/>
              </w:rPr>
              <w:t>10,434 (26.7%)</w:t>
            </w:r>
          </w:p>
        </w:tc>
        <w:tc>
          <w:tcPr>
            <w:tcW w:w="1838" w:type="dxa"/>
          </w:tcPr>
          <w:p w14:paraId="363EF813" w14:textId="77777777" w:rsidR="000C7BFE" w:rsidRPr="00932424" w:rsidRDefault="00A70CB8" w:rsidP="00FE7E35">
            <w:pPr>
              <w:rPr>
                <w:rFonts w:cstheme="minorHAnsi"/>
                <w:sz w:val="20"/>
                <w:szCs w:val="20"/>
              </w:rPr>
            </w:pPr>
            <w:r w:rsidRPr="00932424">
              <w:rPr>
                <w:rFonts w:cstheme="minorHAnsi"/>
                <w:sz w:val="20"/>
                <w:szCs w:val="20"/>
              </w:rPr>
              <w:t>78 (37.3%)</w:t>
            </w:r>
          </w:p>
        </w:tc>
        <w:tc>
          <w:tcPr>
            <w:tcW w:w="1644" w:type="dxa"/>
          </w:tcPr>
          <w:p w14:paraId="28BFAF18" w14:textId="77777777" w:rsidR="000C7BFE" w:rsidRPr="00932424" w:rsidRDefault="00A70CB8" w:rsidP="00FE7E35">
            <w:pPr>
              <w:rPr>
                <w:rFonts w:cstheme="minorHAnsi"/>
                <w:sz w:val="20"/>
                <w:szCs w:val="20"/>
              </w:rPr>
            </w:pPr>
            <w:r w:rsidRPr="00932424">
              <w:rPr>
                <w:rFonts w:cstheme="minorHAnsi"/>
                <w:sz w:val="20"/>
                <w:szCs w:val="20"/>
              </w:rPr>
              <w:t>0.001</w:t>
            </w:r>
          </w:p>
        </w:tc>
      </w:tr>
      <w:tr w:rsidR="000C7BFE" w:rsidRPr="00932424" w14:paraId="7FF08091" w14:textId="77777777" w:rsidTr="000C7BFE">
        <w:tc>
          <w:tcPr>
            <w:tcW w:w="2041" w:type="dxa"/>
          </w:tcPr>
          <w:p w14:paraId="735C6065" w14:textId="77777777" w:rsidR="000C7BFE" w:rsidRPr="00932424" w:rsidRDefault="000C7BFE" w:rsidP="00FE7E35">
            <w:pPr>
              <w:rPr>
                <w:rFonts w:cstheme="minorHAnsi"/>
                <w:sz w:val="20"/>
                <w:szCs w:val="20"/>
              </w:rPr>
            </w:pPr>
          </w:p>
        </w:tc>
        <w:tc>
          <w:tcPr>
            <w:tcW w:w="1859" w:type="dxa"/>
          </w:tcPr>
          <w:p w14:paraId="39EB067E" w14:textId="77777777" w:rsidR="000C7BFE" w:rsidRPr="00932424" w:rsidRDefault="000C7BFE" w:rsidP="00FE7E35">
            <w:pPr>
              <w:rPr>
                <w:rFonts w:cstheme="minorHAnsi"/>
                <w:sz w:val="20"/>
                <w:szCs w:val="20"/>
              </w:rPr>
            </w:pPr>
            <w:r w:rsidRPr="00932424">
              <w:rPr>
                <w:rFonts w:cstheme="minorHAnsi"/>
                <w:sz w:val="20"/>
                <w:szCs w:val="20"/>
              </w:rPr>
              <w:t xml:space="preserve">  1</w:t>
            </w:r>
          </w:p>
        </w:tc>
        <w:tc>
          <w:tcPr>
            <w:tcW w:w="1860" w:type="dxa"/>
          </w:tcPr>
          <w:p w14:paraId="0864D6BC" w14:textId="77777777" w:rsidR="000C7BFE" w:rsidRPr="00932424" w:rsidRDefault="00A70CB8" w:rsidP="00FE7E35">
            <w:pPr>
              <w:rPr>
                <w:rFonts w:cstheme="minorHAnsi"/>
                <w:sz w:val="20"/>
                <w:szCs w:val="20"/>
              </w:rPr>
            </w:pPr>
            <w:r w:rsidRPr="00932424">
              <w:rPr>
                <w:rFonts w:cstheme="minorHAnsi"/>
                <w:sz w:val="20"/>
                <w:szCs w:val="20"/>
              </w:rPr>
              <w:t>8579 (22.0%)</w:t>
            </w:r>
          </w:p>
        </w:tc>
        <w:tc>
          <w:tcPr>
            <w:tcW w:w="1838" w:type="dxa"/>
          </w:tcPr>
          <w:p w14:paraId="1F8E9E4D" w14:textId="77777777" w:rsidR="000C7BFE" w:rsidRPr="00932424" w:rsidRDefault="00A70CB8" w:rsidP="00FE7E35">
            <w:pPr>
              <w:rPr>
                <w:rFonts w:cstheme="minorHAnsi"/>
                <w:sz w:val="20"/>
                <w:szCs w:val="20"/>
              </w:rPr>
            </w:pPr>
            <w:r w:rsidRPr="00932424">
              <w:rPr>
                <w:rFonts w:cstheme="minorHAnsi"/>
                <w:sz w:val="20"/>
                <w:szCs w:val="20"/>
              </w:rPr>
              <w:t>29 (13.9%)</w:t>
            </w:r>
          </w:p>
        </w:tc>
        <w:tc>
          <w:tcPr>
            <w:tcW w:w="1644" w:type="dxa"/>
          </w:tcPr>
          <w:p w14:paraId="3D5BA5B2" w14:textId="77777777" w:rsidR="000C7BFE" w:rsidRPr="00932424" w:rsidRDefault="000C7BFE" w:rsidP="00FE7E35">
            <w:pPr>
              <w:rPr>
                <w:rFonts w:cstheme="minorHAnsi"/>
                <w:sz w:val="20"/>
                <w:szCs w:val="20"/>
              </w:rPr>
            </w:pPr>
          </w:p>
        </w:tc>
      </w:tr>
      <w:tr w:rsidR="000C7BFE" w:rsidRPr="00932424" w14:paraId="20DC2DE7" w14:textId="77777777" w:rsidTr="000C7BFE">
        <w:tc>
          <w:tcPr>
            <w:tcW w:w="2041" w:type="dxa"/>
          </w:tcPr>
          <w:p w14:paraId="488131E3" w14:textId="77777777" w:rsidR="000C7BFE" w:rsidRPr="00932424" w:rsidRDefault="000C7BFE" w:rsidP="00FE7E35">
            <w:pPr>
              <w:rPr>
                <w:rFonts w:cstheme="minorHAnsi"/>
                <w:sz w:val="20"/>
                <w:szCs w:val="20"/>
              </w:rPr>
            </w:pPr>
          </w:p>
        </w:tc>
        <w:tc>
          <w:tcPr>
            <w:tcW w:w="1859" w:type="dxa"/>
          </w:tcPr>
          <w:p w14:paraId="1F63AB02" w14:textId="77777777" w:rsidR="000C7BFE" w:rsidRPr="00932424" w:rsidRDefault="000C7BFE" w:rsidP="00FE7E35">
            <w:pPr>
              <w:rPr>
                <w:rFonts w:cstheme="minorHAnsi"/>
                <w:sz w:val="20"/>
                <w:szCs w:val="20"/>
              </w:rPr>
            </w:pPr>
            <w:r w:rsidRPr="00932424">
              <w:rPr>
                <w:rFonts w:cstheme="minorHAnsi"/>
                <w:sz w:val="20"/>
                <w:szCs w:val="20"/>
              </w:rPr>
              <w:t xml:space="preserve">  2 or more</w:t>
            </w:r>
          </w:p>
        </w:tc>
        <w:tc>
          <w:tcPr>
            <w:tcW w:w="1860" w:type="dxa"/>
          </w:tcPr>
          <w:p w14:paraId="4DA42186" w14:textId="77777777" w:rsidR="000C7BFE" w:rsidRPr="00932424" w:rsidRDefault="00A70CB8" w:rsidP="00FE7E35">
            <w:pPr>
              <w:rPr>
                <w:rFonts w:cstheme="minorHAnsi"/>
                <w:sz w:val="20"/>
                <w:szCs w:val="20"/>
              </w:rPr>
            </w:pPr>
            <w:r w:rsidRPr="00932424">
              <w:rPr>
                <w:rFonts w:cstheme="minorHAnsi"/>
                <w:sz w:val="20"/>
                <w:szCs w:val="20"/>
              </w:rPr>
              <w:t>20,049 (51.3%)</w:t>
            </w:r>
          </w:p>
        </w:tc>
        <w:tc>
          <w:tcPr>
            <w:tcW w:w="1838" w:type="dxa"/>
          </w:tcPr>
          <w:p w14:paraId="2CA6FB8E" w14:textId="77777777" w:rsidR="000C7BFE" w:rsidRPr="00932424" w:rsidRDefault="00A70CB8" w:rsidP="00FE7E35">
            <w:pPr>
              <w:rPr>
                <w:rFonts w:cstheme="minorHAnsi"/>
                <w:sz w:val="20"/>
                <w:szCs w:val="20"/>
              </w:rPr>
            </w:pPr>
            <w:r w:rsidRPr="00932424">
              <w:rPr>
                <w:rFonts w:cstheme="minorHAnsi"/>
                <w:sz w:val="20"/>
                <w:szCs w:val="20"/>
              </w:rPr>
              <w:t>102 (48.8%)</w:t>
            </w:r>
          </w:p>
        </w:tc>
        <w:tc>
          <w:tcPr>
            <w:tcW w:w="1644" w:type="dxa"/>
          </w:tcPr>
          <w:p w14:paraId="1D0D4351" w14:textId="77777777" w:rsidR="000C7BFE" w:rsidRPr="00932424" w:rsidRDefault="000C7BFE" w:rsidP="00FE7E35">
            <w:pPr>
              <w:rPr>
                <w:rFonts w:cstheme="minorHAnsi"/>
                <w:sz w:val="20"/>
                <w:szCs w:val="20"/>
              </w:rPr>
            </w:pPr>
          </w:p>
        </w:tc>
      </w:tr>
      <w:tr w:rsidR="000C7BFE" w:rsidRPr="00932424" w14:paraId="33A233CE" w14:textId="77777777" w:rsidTr="000C7BFE">
        <w:tc>
          <w:tcPr>
            <w:tcW w:w="2041" w:type="dxa"/>
          </w:tcPr>
          <w:p w14:paraId="39D9C897" w14:textId="77777777" w:rsidR="000C7BFE" w:rsidRPr="00932424" w:rsidRDefault="000C7BFE" w:rsidP="00FE7E35">
            <w:pPr>
              <w:rPr>
                <w:rFonts w:cstheme="minorHAnsi"/>
                <w:sz w:val="20"/>
                <w:szCs w:val="20"/>
              </w:rPr>
            </w:pPr>
            <w:r w:rsidRPr="00932424">
              <w:rPr>
                <w:rFonts w:cstheme="minorHAnsi"/>
                <w:sz w:val="20"/>
                <w:szCs w:val="20"/>
              </w:rPr>
              <w:t>Employed</w:t>
            </w:r>
          </w:p>
        </w:tc>
        <w:tc>
          <w:tcPr>
            <w:tcW w:w="1859" w:type="dxa"/>
          </w:tcPr>
          <w:p w14:paraId="72F1223E" w14:textId="77777777" w:rsidR="000C7BFE" w:rsidRPr="00932424" w:rsidRDefault="000C7BFE" w:rsidP="00FE7E35">
            <w:pPr>
              <w:rPr>
                <w:rFonts w:cstheme="minorHAnsi"/>
                <w:sz w:val="20"/>
                <w:szCs w:val="20"/>
              </w:rPr>
            </w:pPr>
          </w:p>
        </w:tc>
        <w:tc>
          <w:tcPr>
            <w:tcW w:w="1860" w:type="dxa"/>
          </w:tcPr>
          <w:p w14:paraId="27BB991D" w14:textId="77777777" w:rsidR="000C7BFE" w:rsidRPr="00932424" w:rsidRDefault="00A70CB8" w:rsidP="00FE7E35">
            <w:pPr>
              <w:rPr>
                <w:rFonts w:cstheme="minorHAnsi"/>
                <w:sz w:val="20"/>
                <w:szCs w:val="20"/>
              </w:rPr>
            </w:pPr>
            <w:r w:rsidRPr="00932424">
              <w:rPr>
                <w:rFonts w:cstheme="minorHAnsi"/>
                <w:sz w:val="20"/>
                <w:szCs w:val="20"/>
              </w:rPr>
              <w:t>5,989 (15.5%)</w:t>
            </w:r>
          </w:p>
        </w:tc>
        <w:tc>
          <w:tcPr>
            <w:tcW w:w="1838" w:type="dxa"/>
          </w:tcPr>
          <w:p w14:paraId="62EDB949" w14:textId="77777777" w:rsidR="000C7BFE" w:rsidRPr="00932424" w:rsidRDefault="00A70CB8" w:rsidP="00FE7E35">
            <w:pPr>
              <w:rPr>
                <w:rFonts w:cstheme="minorHAnsi"/>
                <w:sz w:val="20"/>
                <w:szCs w:val="20"/>
              </w:rPr>
            </w:pPr>
            <w:r w:rsidRPr="00932424">
              <w:rPr>
                <w:rFonts w:cstheme="minorHAnsi"/>
                <w:sz w:val="20"/>
                <w:szCs w:val="20"/>
              </w:rPr>
              <w:t>23 (11.2%)</w:t>
            </w:r>
          </w:p>
        </w:tc>
        <w:tc>
          <w:tcPr>
            <w:tcW w:w="1644" w:type="dxa"/>
          </w:tcPr>
          <w:p w14:paraId="54EA17DC" w14:textId="77777777" w:rsidR="000C7BFE" w:rsidRPr="00932424" w:rsidRDefault="00A70CB8" w:rsidP="00FE7E35">
            <w:pPr>
              <w:rPr>
                <w:rFonts w:cstheme="minorHAnsi"/>
                <w:sz w:val="20"/>
                <w:szCs w:val="20"/>
              </w:rPr>
            </w:pPr>
            <w:r w:rsidRPr="00932424">
              <w:rPr>
                <w:rFonts w:cstheme="minorHAnsi"/>
                <w:sz w:val="20"/>
                <w:szCs w:val="20"/>
              </w:rPr>
              <w:t>0.084</w:t>
            </w:r>
          </w:p>
        </w:tc>
      </w:tr>
      <w:tr w:rsidR="000C7BFE" w:rsidRPr="00932424" w14:paraId="5541B602" w14:textId="77777777" w:rsidTr="000C7BFE">
        <w:tc>
          <w:tcPr>
            <w:tcW w:w="2041" w:type="dxa"/>
          </w:tcPr>
          <w:p w14:paraId="70AA3A5A" w14:textId="77777777" w:rsidR="000C7BFE" w:rsidRPr="00932424" w:rsidRDefault="000C7BFE" w:rsidP="00FE7E35">
            <w:pPr>
              <w:rPr>
                <w:rFonts w:cstheme="minorHAnsi"/>
                <w:sz w:val="20"/>
                <w:szCs w:val="20"/>
              </w:rPr>
            </w:pPr>
            <w:r w:rsidRPr="00932424">
              <w:rPr>
                <w:rFonts w:cstheme="minorHAnsi"/>
                <w:sz w:val="20"/>
                <w:szCs w:val="20"/>
              </w:rPr>
              <w:t>Private Insurance</w:t>
            </w:r>
          </w:p>
        </w:tc>
        <w:tc>
          <w:tcPr>
            <w:tcW w:w="1859" w:type="dxa"/>
          </w:tcPr>
          <w:p w14:paraId="4D8D8AB3" w14:textId="77777777" w:rsidR="000C7BFE" w:rsidRPr="00932424" w:rsidRDefault="000C7BFE" w:rsidP="00FE7E35">
            <w:pPr>
              <w:rPr>
                <w:rFonts w:cstheme="minorHAnsi"/>
                <w:sz w:val="20"/>
                <w:szCs w:val="20"/>
              </w:rPr>
            </w:pPr>
          </w:p>
        </w:tc>
        <w:tc>
          <w:tcPr>
            <w:tcW w:w="1860" w:type="dxa"/>
          </w:tcPr>
          <w:p w14:paraId="4A0EE68B" w14:textId="77777777" w:rsidR="000C7BFE" w:rsidRPr="00932424" w:rsidRDefault="00A70CB8" w:rsidP="00A70CB8">
            <w:pPr>
              <w:rPr>
                <w:rFonts w:cstheme="minorHAnsi"/>
                <w:sz w:val="20"/>
                <w:szCs w:val="20"/>
              </w:rPr>
            </w:pPr>
            <w:r w:rsidRPr="00932424">
              <w:rPr>
                <w:rFonts w:cstheme="minorHAnsi"/>
                <w:sz w:val="20"/>
                <w:szCs w:val="20"/>
              </w:rPr>
              <w:t>2546 (7.0%)</w:t>
            </w:r>
          </w:p>
        </w:tc>
        <w:tc>
          <w:tcPr>
            <w:tcW w:w="1838" w:type="dxa"/>
          </w:tcPr>
          <w:p w14:paraId="38AF4374" w14:textId="77777777" w:rsidR="000C7BFE" w:rsidRPr="00932424" w:rsidRDefault="00A70CB8" w:rsidP="00FE7E35">
            <w:pPr>
              <w:rPr>
                <w:rFonts w:cstheme="minorHAnsi"/>
                <w:sz w:val="20"/>
                <w:szCs w:val="20"/>
              </w:rPr>
            </w:pPr>
            <w:r w:rsidRPr="00932424">
              <w:rPr>
                <w:rFonts w:cstheme="minorHAnsi"/>
                <w:sz w:val="20"/>
                <w:szCs w:val="20"/>
              </w:rPr>
              <w:t>5 (2.7%)</w:t>
            </w:r>
          </w:p>
        </w:tc>
        <w:tc>
          <w:tcPr>
            <w:tcW w:w="1644" w:type="dxa"/>
          </w:tcPr>
          <w:p w14:paraId="36BB94A1" w14:textId="77777777" w:rsidR="000C7BFE" w:rsidRPr="00932424" w:rsidRDefault="00A70CB8" w:rsidP="00FE7E35">
            <w:pPr>
              <w:rPr>
                <w:rFonts w:cstheme="minorHAnsi"/>
                <w:sz w:val="20"/>
                <w:szCs w:val="20"/>
              </w:rPr>
            </w:pPr>
            <w:r w:rsidRPr="00932424">
              <w:rPr>
                <w:rFonts w:cstheme="minorHAnsi"/>
                <w:sz w:val="20"/>
                <w:szCs w:val="20"/>
              </w:rPr>
              <w:t>0.022</w:t>
            </w:r>
          </w:p>
        </w:tc>
      </w:tr>
      <w:tr w:rsidR="000C7BFE" w:rsidRPr="00932424" w14:paraId="5D878D4D" w14:textId="77777777" w:rsidTr="000C7BFE">
        <w:tc>
          <w:tcPr>
            <w:tcW w:w="2041" w:type="dxa"/>
          </w:tcPr>
          <w:p w14:paraId="54F05C8B" w14:textId="77777777" w:rsidR="000C7BFE" w:rsidRPr="00932424" w:rsidRDefault="000C7BFE" w:rsidP="00FE7E35">
            <w:pPr>
              <w:rPr>
                <w:rFonts w:cstheme="minorHAnsi"/>
                <w:sz w:val="20"/>
                <w:szCs w:val="20"/>
              </w:rPr>
            </w:pPr>
            <w:r w:rsidRPr="00932424">
              <w:rPr>
                <w:rFonts w:cstheme="minorHAnsi"/>
                <w:sz w:val="20"/>
                <w:szCs w:val="20"/>
              </w:rPr>
              <w:t>Race</w:t>
            </w:r>
          </w:p>
        </w:tc>
        <w:tc>
          <w:tcPr>
            <w:tcW w:w="1859" w:type="dxa"/>
          </w:tcPr>
          <w:p w14:paraId="241B16F7" w14:textId="77777777" w:rsidR="000C7BFE" w:rsidRPr="00932424" w:rsidRDefault="000C7BFE" w:rsidP="00FE7E35">
            <w:pPr>
              <w:rPr>
                <w:rFonts w:cstheme="minorHAnsi"/>
                <w:sz w:val="20"/>
                <w:szCs w:val="20"/>
              </w:rPr>
            </w:pPr>
            <w:r w:rsidRPr="00932424">
              <w:rPr>
                <w:rFonts w:cstheme="minorHAnsi"/>
                <w:sz w:val="20"/>
                <w:szCs w:val="20"/>
              </w:rPr>
              <w:t xml:space="preserve">   White</w:t>
            </w:r>
          </w:p>
        </w:tc>
        <w:tc>
          <w:tcPr>
            <w:tcW w:w="1860" w:type="dxa"/>
          </w:tcPr>
          <w:p w14:paraId="3E4CCCBC" w14:textId="77777777" w:rsidR="000C7BFE" w:rsidRPr="00932424" w:rsidRDefault="00A70CB8" w:rsidP="00FE7E35">
            <w:pPr>
              <w:rPr>
                <w:rFonts w:cstheme="minorHAnsi"/>
                <w:sz w:val="20"/>
                <w:szCs w:val="20"/>
              </w:rPr>
            </w:pPr>
            <w:r w:rsidRPr="00932424">
              <w:rPr>
                <w:rFonts w:cstheme="minorHAnsi"/>
                <w:sz w:val="20"/>
                <w:szCs w:val="20"/>
              </w:rPr>
              <w:t>19,560 (49.9%)</w:t>
            </w:r>
          </w:p>
        </w:tc>
        <w:tc>
          <w:tcPr>
            <w:tcW w:w="1838" w:type="dxa"/>
          </w:tcPr>
          <w:p w14:paraId="23571B52" w14:textId="77777777" w:rsidR="000C7BFE" w:rsidRPr="00932424" w:rsidRDefault="00A70CB8" w:rsidP="00FE7E35">
            <w:pPr>
              <w:rPr>
                <w:rFonts w:cstheme="minorHAnsi"/>
                <w:sz w:val="20"/>
                <w:szCs w:val="20"/>
              </w:rPr>
            </w:pPr>
            <w:r w:rsidRPr="00932424">
              <w:rPr>
                <w:rFonts w:cstheme="minorHAnsi"/>
                <w:sz w:val="20"/>
                <w:szCs w:val="20"/>
              </w:rPr>
              <w:t>63 (30.1%)</w:t>
            </w:r>
          </w:p>
        </w:tc>
        <w:tc>
          <w:tcPr>
            <w:tcW w:w="1644" w:type="dxa"/>
          </w:tcPr>
          <w:p w14:paraId="5FBFD627"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1ECFD494" w14:textId="77777777" w:rsidTr="000C7BFE">
        <w:tc>
          <w:tcPr>
            <w:tcW w:w="2041" w:type="dxa"/>
          </w:tcPr>
          <w:p w14:paraId="3444BBD5" w14:textId="77777777" w:rsidR="000C7BFE" w:rsidRPr="00932424" w:rsidRDefault="000C7BFE" w:rsidP="00FE7E35">
            <w:pPr>
              <w:rPr>
                <w:rFonts w:cstheme="minorHAnsi"/>
                <w:sz w:val="20"/>
                <w:szCs w:val="20"/>
              </w:rPr>
            </w:pPr>
          </w:p>
        </w:tc>
        <w:tc>
          <w:tcPr>
            <w:tcW w:w="1859" w:type="dxa"/>
          </w:tcPr>
          <w:p w14:paraId="4BE6B3B1" w14:textId="77777777" w:rsidR="000C7BFE" w:rsidRPr="00932424" w:rsidRDefault="000C7BFE" w:rsidP="00FE7E35">
            <w:pPr>
              <w:rPr>
                <w:rFonts w:cstheme="minorHAnsi"/>
                <w:sz w:val="20"/>
                <w:szCs w:val="20"/>
              </w:rPr>
            </w:pPr>
            <w:r w:rsidRPr="00932424">
              <w:rPr>
                <w:rFonts w:cstheme="minorHAnsi"/>
                <w:sz w:val="20"/>
                <w:szCs w:val="20"/>
              </w:rPr>
              <w:t xml:space="preserve">   Black</w:t>
            </w:r>
          </w:p>
        </w:tc>
        <w:tc>
          <w:tcPr>
            <w:tcW w:w="1860" w:type="dxa"/>
          </w:tcPr>
          <w:p w14:paraId="6C887AEB" w14:textId="77777777" w:rsidR="000C7BFE" w:rsidRPr="00932424" w:rsidRDefault="00A70CB8" w:rsidP="00FE7E35">
            <w:pPr>
              <w:rPr>
                <w:rFonts w:cstheme="minorHAnsi"/>
                <w:sz w:val="20"/>
                <w:szCs w:val="20"/>
              </w:rPr>
            </w:pPr>
            <w:r w:rsidRPr="00932424">
              <w:rPr>
                <w:rFonts w:cstheme="minorHAnsi"/>
                <w:sz w:val="20"/>
                <w:szCs w:val="20"/>
              </w:rPr>
              <w:t>16,898 (43.1%)</w:t>
            </w:r>
          </w:p>
        </w:tc>
        <w:tc>
          <w:tcPr>
            <w:tcW w:w="1838" w:type="dxa"/>
          </w:tcPr>
          <w:p w14:paraId="4AE07F9C" w14:textId="77777777" w:rsidR="000C7BFE" w:rsidRPr="00932424" w:rsidRDefault="00A70CB8" w:rsidP="00FE7E35">
            <w:pPr>
              <w:rPr>
                <w:rFonts w:cstheme="minorHAnsi"/>
                <w:sz w:val="20"/>
                <w:szCs w:val="20"/>
              </w:rPr>
            </w:pPr>
            <w:r w:rsidRPr="00932424">
              <w:rPr>
                <w:rFonts w:cstheme="minorHAnsi"/>
                <w:sz w:val="20"/>
                <w:szCs w:val="20"/>
              </w:rPr>
              <w:t>123 (58.9%)</w:t>
            </w:r>
          </w:p>
        </w:tc>
        <w:tc>
          <w:tcPr>
            <w:tcW w:w="1644" w:type="dxa"/>
          </w:tcPr>
          <w:p w14:paraId="218C4F6D" w14:textId="77777777" w:rsidR="000C7BFE" w:rsidRPr="00932424" w:rsidRDefault="000C7BFE" w:rsidP="00FE7E35">
            <w:pPr>
              <w:rPr>
                <w:rFonts w:cstheme="minorHAnsi"/>
                <w:sz w:val="20"/>
                <w:szCs w:val="20"/>
              </w:rPr>
            </w:pPr>
          </w:p>
        </w:tc>
      </w:tr>
      <w:tr w:rsidR="000C7BFE" w:rsidRPr="00932424" w14:paraId="7692B27F" w14:textId="77777777" w:rsidTr="000C7BFE">
        <w:tc>
          <w:tcPr>
            <w:tcW w:w="2041" w:type="dxa"/>
          </w:tcPr>
          <w:p w14:paraId="261AEC49" w14:textId="77777777" w:rsidR="000C7BFE" w:rsidRPr="00932424" w:rsidRDefault="000C7BFE" w:rsidP="00FE7E35">
            <w:pPr>
              <w:rPr>
                <w:rFonts w:cstheme="minorHAnsi"/>
                <w:sz w:val="20"/>
                <w:szCs w:val="20"/>
              </w:rPr>
            </w:pPr>
          </w:p>
        </w:tc>
        <w:tc>
          <w:tcPr>
            <w:tcW w:w="1859" w:type="dxa"/>
          </w:tcPr>
          <w:p w14:paraId="71E78109" w14:textId="77777777" w:rsidR="000C7BFE" w:rsidRPr="00932424" w:rsidRDefault="000C7BFE" w:rsidP="00FE7E35">
            <w:pPr>
              <w:rPr>
                <w:rFonts w:cstheme="minorHAnsi"/>
                <w:sz w:val="20"/>
                <w:szCs w:val="20"/>
              </w:rPr>
            </w:pPr>
            <w:r w:rsidRPr="00932424">
              <w:rPr>
                <w:rFonts w:cstheme="minorHAnsi"/>
                <w:sz w:val="20"/>
                <w:szCs w:val="20"/>
              </w:rPr>
              <w:t xml:space="preserve">   Other</w:t>
            </w:r>
          </w:p>
        </w:tc>
        <w:tc>
          <w:tcPr>
            <w:tcW w:w="1860" w:type="dxa"/>
          </w:tcPr>
          <w:p w14:paraId="594E3246" w14:textId="77777777" w:rsidR="000C7BFE" w:rsidRPr="00932424" w:rsidRDefault="00A70CB8" w:rsidP="00FE7E35">
            <w:pPr>
              <w:rPr>
                <w:rFonts w:cstheme="minorHAnsi"/>
                <w:sz w:val="20"/>
                <w:szCs w:val="20"/>
              </w:rPr>
            </w:pPr>
            <w:r w:rsidRPr="00932424">
              <w:rPr>
                <w:rFonts w:cstheme="minorHAnsi"/>
                <w:sz w:val="20"/>
                <w:szCs w:val="20"/>
              </w:rPr>
              <w:t>2,764 (7.1%)</w:t>
            </w:r>
          </w:p>
        </w:tc>
        <w:tc>
          <w:tcPr>
            <w:tcW w:w="1838" w:type="dxa"/>
          </w:tcPr>
          <w:p w14:paraId="27EB98F3" w14:textId="77777777" w:rsidR="000C7BFE" w:rsidRPr="00932424" w:rsidRDefault="00A70CB8" w:rsidP="00FE7E35">
            <w:pPr>
              <w:rPr>
                <w:rFonts w:cstheme="minorHAnsi"/>
                <w:sz w:val="20"/>
                <w:szCs w:val="20"/>
              </w:rPr>
            </w:pPr>
            <w:r w:rsidRPr="00932424">
              <w:rPr>
                <w:rFonts w:cstheme="minorHAnsi"/>
                <w:sz w:val="20"/>
                <w:szCs w:val="20"/>
              </w:rPr>
              <w:t>23 (11.0%)</w:t>
            </w:r>
          </w:p>
        </w:tc>
        <w:tc>
          <w:tcPr>
            <w:tcW w:w="1644" w:type="dxa"/>
          </w:tcPr>
          <w:p w14:paraId="14575CE0" w14:textId="77777777" w:rsidR="000C7BFE" w:rsidRPr="00932424" w:rsidRDefault="000C7BFE" w:rsidP="00FE7E35">
            <w:pPr>
              <w:rPr>
                <w:rFonts w:cstheme="minorHAnsi"/>
                <w:sz w:val="20"/>
                <w:szCs w:val="20"/>
              </w:rPr>
            </w:pPr>
          </w:p>
        </w:tc>
      </w:tr>
      <w:tr w:rsidR="000C7BFE" w:rsidRPr="00932424" w14:paraId="202E4136" w14:textId="77777777" w:rsidTr="000C7BFE">
        <w:tc>
          <w:tcPr>
            <w:tcW w:w="2041" w:type="dxa"/>
          </w:tcPr>
          <w:p w14:paraId="74D6AA05"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of Seizures</w:t>
            </w:r>
          </w:p>
        </w:tc>
        <w:tc>
          <w:tcPr>
            <w:tcW w:w="1859" w:type="dxa"/>
          </w:tcPr>
          <w:p w14:paraId="6A4573A1" w14:textId="77777777" w:rsidR="000C7BFE" w:rsidRPr="00932424" w:rsidRDefault="000C7BFE" w:rsidP="00FE7E35">
            <w:pPr>
              <w:rPr>
                <w:rFonts w:cstheme="minorHAnsi"/>
                <w:sz w:val="20"/>
                <w:szCs w:val="20"/>
              </w:rPr>
            </w:pPr>
          </w:p>
        </w:tc>
        <w:tc>
          <w:tcPr>
            <w:tcW w:w="1860" w:type="dxa"/>
          </w:tcPr>
          <w:p w14:paraId="0571E466" w14:textId="77777777" w:rsidR="000C7BFE" w:rsidRPr="00932424" w:rsidRDefault="00A70CB8" w:rsidP="00FE7E35">
            <w:pPr>
              <w:rPr>
                <w:rFonts w:cstheme="minorHAnsi"/>
                <w:sz w:val="20"/>
                <w:szCs w:val="20"/>
              </w:rPr>
            </w:pPr>
            <w:r w:rsidRPr="00932424">
              <w:rPr>
                <w:rFonts w:cstheme="minorHAnsi"/>
                <w:sz w:val="20"/>
                <w:szCs w:val="20"/>
              </w:rPr>
              <w:t>2560 (6.7%)</w:t>
            </w:r>
          </w:p>
        </w:tc>
        <w:tc>
          <w:tcPr>
            <w:tcW w:w="1838" w:type="dxa"/>
          </w:tcPr>
          <w:p w14:paraId="7D53C8A9" w14:textId="77777777" w:rsidR="000C7BFE" w:rsidRPr="00932424" w:rsidRDefault="00A70CB8" w:rsidP="00FE7E35">
            <w:pPr>
              <w:rPr>
                <w:rFonts w:cstheme="minorHAnsi"/>
                <w:sz w:val="20"/>
                <w:szCs w:val="20"/>
              </w:rPr>
            </w:pPr>
            <w:r w:rsidRPr="00932424">
              <w:rPr>
                <w:rFonts w:cstheme="minorHAnsi"/>
                <w:sz w:val="20"/>
                <w:szCs w:val="20"/>
              </w:rPr>
              <w:t>16 (7.9%)</w:t>
            </w:r>
          </w:p>
        </w:tc>
        <w:tc>
          <w:tcPr>
            <w:tcW w:w="1644" w:type="dxa"/>
          </w:tcPr>
          <w:p w14:paraId="1245F0A9" w14:textId="77777777" w:rsidR="000C7BFE" w:rsidRPr="00932424" w:rsidRDefault="00A70CB8" w:rsidP="00FE7E35">
            <w:pPr>
              <w:rPr>
                <w:rFonts w:cstheme="minorHAnsi"/>
                <w:sz w:val="20"/>
                <w:szCs w:val="20"/>
              </w:rPr>
            </w:pPr>
            <w:r w:rsidRPr="00932424">
              <w:rPr>
                <w:rFonts w:cstheme="minorHAnsi"/>
                <w:sz w:val="20"/>
                <w:szCs w:val="20"/>
              </w:rPr>
              <w:t>0.500</w:t>
            </w:r>
          </w:p>
        </w:tc>
      </w:tr>
      <w:tr w:rsidR="000C7BFE" w:rsidRPr="00932424" w14:paraId="4882FD1E" w14:textId="77777777" w:rsidTr="000C7BFE">
        <w:tc>
          <w:tcPr>
            <w:tcW w:w="2041" w:type="dxa"/>
          </w:tcPr>
          <w:p w14:paraId="298888D7" w14:textId="77777777" w:rsidR="000C7BFE" w:rsidRPr="00932424" w:rsidRDefault="000C7BFE" w:rsidP="00FE7E35">
            <w:pPr>
              <w:rPr>
                <w:rFonts w:cstheme="minorHAnsi"/>
                <w:sz w:val="20"/>
                <w:szCs w:val="20"/>
              </w:rPr>
            </w:pPr>
            <w:proofErr w:type="spellStart"/>
            <w:r w:rsidRPr="00932424">
              <w:rPr>
                <w:rFonts w:cstheme="minorHAnsi"/>
                <w:sz w:val="20"/>
                <w:szCs w:val="20"/>
              </w:rPr>
              <w:t>FHx</w:t>
            </w:r>
            <w:proofErr w:type="spellEnd"/>
            <w:r w:rsidRPr="00932424">
              <w:rPr>
                <w:rFonts w:cstheme="minorHAnsi"/>
                <w:sz w:val="20"/>
                <w:szCs w:val="20"/>
              </w:rPr>
              <w:t xml:space="preserve"> Neurology*</w:t>
            </w:r>
          </w:p>
        </w:tc>
        <w:tc>
          <w:tcPr>
            <w:tcW w:w="1859" w:type="dxa"/>
          </w:tcPr>
          <w:p w14:paraId="75F659DF" w14:textId="77777777" w:rsidR="000C7BFE" w:rsidRPr="00932424" w:rsidRDefault="000C7BFE" w:rsidP="00FE7E35">
            <w:pPr>
              <w:rPr>
                <w:rFonts w:cstheme="minorHAnsi"/>
                <w:sz w:val="20"/>
                <w:szCs w:val="20"/>
              </w:rPr>
            </w:pPr>
          </w:p>
        </w:tc>
        <w:tc>
          <w:tcPr>
            <w:tcW w:w="1860" w:type="dxa"/>
          </w:tcPr>
          <w:p w14:paraId="06E2C1F1" w14:textId="77777777" w:rsidR="000C7BFE" w:rsidRPr="00932424" w:rsidRDefault="00A70CB8" w:rsidP="00FE7E35">
            <w:pPr>
              <w:rPr>
                <w:rFonts w:cstheme="minorHAnsi"/>
                <w:sz w:val="20"/>
                <w:szCs w:val="20"/>
              </w:rPr>
            </w:pPr>
            <w:r w:rsidRPr="00932424">
              <w:rPr>
                <w:rFonts w:cstheme="minorHAnsi"/>
                <w:sz w:val="20"/>
                <w:szCs w:val="20"/>
              </w:rPr>
              <w:t>1479 (3.9%)</w:t>
            </w:r>
          </w:p>
        </w:tc>
        <w:tc>
          <w:tcPr>
            <w:tcW w:w="1838" w:type="dxa"/>
          </w:tcPr>
          <w:p w14:paraId="4436ECD4" w14:textId="77777777" w:rsidR="000C7BFE" w:rsidRPr="00932424" w:rsidRDefault="00A70CB8" w:rsidP="00FE7E35">
            <w:pPr>
              <w:rPr>
                <w:rFonts w:cstheme="minorHAnsi"/>
                <w:sz w:val="20"/>
                <w:szCs w:val="20"/>
              </w:rPr>
            </w:pPr>
            <w:r w:rsidRPr="00932424">
              <w:rPr>
                <w:rFonts w:cstheme="minorHAnsi"/>
                <w:sz w:val="20"/>
                <w:szCs w:val="20"/>
              </w:rPr>
              <w:t>12 (5.9%)</w:t>
            </w:r>
          </w:p>
        </w:tc>
        <w:tc>
          <w:tcPr>
            <w:tcW w:w="1644" w:type="dxa"/>
          </w:tcPr>
          <w:p w14:paraId="0A28564A" w14:textId="77777777" w:rsidR="000C7BFE" w:rsidRPr="00932424" w:rsidRDefault="00A70CB8" w:rsidP="00FE7E35">
            <w:pPr>
              <w:rPr>
                <w:rFonts w:cstheme="minorHAnsi"/>
                <w:sz w:val="20"/>
                <w:szCs w:val="20"/>
              </w:rPr>
            </w:pPr>
            <w:r w:rsidRPr="00932424">
              <w:rPr>
                <w:rFonts w:cstheme="minorHAnsi"/>
                <w:sz w:val="20"/>
                <w:szCs w:val="20"/>
              </w:rPr>
              <w:t>0.133</w:t>
            </w:r>
          </w:p>
        </w:tc>
      </w:tr>
      <w:tr w:rsidR="000C7BFE" w:rsidRPr="00932424" w14:paraId="1D99D5D9" w14:textId="77777777" w:rsidTr="000C7BFE">
        <w:tc>
          <w:tcPr>
            <w:tcW w:w="2041" w:type="dxa"/>
          </w:tcPr>
          <w:p w14:paraId="6435567E" w14:textId="77777777" w:rsidR="000C7BFE" w:rsidRPr="00932424" w:rsidRDefault="000C7BFE" w:rsidP="00FE7E35">
            <w:pPr>
              <w:rPr>
                <w:rFonts w:cstheme="minorHAnsi"/>
                <w:sz w:val="20"/>
                <w:szCs w:val="20"/>
              </w:rPr>
            </w:pPr>
            <w:r w:rsidRPr="00932424">
              <w:rPr>
                <w:rFonts w:cstheme="minorHAnsi"/>
                <w:sz w:val="20"/>
                <w:szCs w:val="20"/>
              </w:rPr>
              <w:t>Fertility Ix</w:t>
            </w:r>
          </w:p>
        </w:tc>
        <w:tc>
          <w:tcPr>
            <w:tcW w:w="1859" w:type="dxa"/>
          </w:tcPr>
          <w:p w14:paraId="6D43FD82" w14:textId="77777777" w:rsidR="000C7BFE" w:rsidRPr="00932424" w:rsidRDefault="000C7BFE" w:rsidP="00FE7E35">
            <w:pPr>
              <w:rPr>
                <w:rFonts w:cstheme="minorHAnsi"/>
                <w:sz w:val="20"/>
                <w:szCs w:val="20"/>
              </w:rPr>
            </w:pPr>
          </w:p>
        </w:tc>
        <w:tc>
          <w:tcPr>
            <w:tcW w:w="1860" w:type="dxa"/>
          </w:tcPr>
          <w:p w14:paraId="646146FB" w14:textId="77777777" w:rsidR="000C7BFE" w:rsidRPr="00932424" w:rsidRDefault="00A70CB8" w:rsidP="00FE7E35">
            <w:pPr>
              <w:rPr>
                <w:rFonts w:cstheme="minorHAnsi"/>
                <w:sz w:val="20"/>
                <w:szCs w:val="20"/>
              </w:rPr>
            </w:pPr>
            <w:r w:rsidRPr="00932424">
              <w:rPr>
                <w:rFonts w:cstheme="minorHAnsi"/>
                <w:sz w:val="20"/>
                <w:szCs w:val="20"/>
              </w:rPr>
              <w:t>1008 (2.6%)</w:t>
            </w:r>
          </w:p>
        </w:tc>
        <w:tc>
          <w:tcPr>
            <w:tcW w:w="1838" w:type="dxa"/>
          </w:tcPr>
          <w:p w14:paraId="02ECF49D" w14:textId="77777777" w:rsidR="000C7BFE" w:rsidRPr="00932424" w:rsidRDefault="00A70CB8" w:rsidP="00FE7E35">
            <w:pPr>
              <w:rPr>
                <w:rFonts w:cstheme="minorHAnsi"/>
                <w:sz w:val="20"/>
                <w:szCs w:val="20"/>
              </w:rPr>
            </w:pPr>
            <w:r w:rsidRPr="00932424">
              <w:rPr>
                <w:rFonts w:cstheme="minorHAnsi"/>
                <w:sz w:val="20"/>
                <w:szCs w:val="20"/>
              </w:rPr>
              <w:t>6 (2.9%)</w:t>
            </w:r>
          </w:p>
        </w:tc>
        <w:tc>
          <w:tcPr>
            <w:tcW w:w="1644" w:type="dxa"/>
          </w:tcPr>
          <w:p w14:paraId="5770CDF3" w14:textId="77777777" w:rsidR="000C7BFE" w:rsidRPr="00932424" w:rsidRDefault="00A70CB8" w:rsidP="00FE7E35">
            <w:pPr>
              <w:rPr>
                <w:rFonts w:cstheme="minorHAnsi"/>
                <w:sz w:val="20"/>
                <w:szCs w:val="20"/>
              </w:rPr>
            </w:pPr>
            <w:r w:rsidRPr="00932424">
              <w:rPr>
                <w:rFonts w:cstheme="minorHAnsi"/>
                <w:sz w:val="20"/>
                <w:szCs w:val="20"/>
              </w:rPr>
              <w:t>0.797</w:t>
            </w:r>
          </w:p>
        </w:tc>
      </w:tr>
      <w:tr w:rsidR="000C7BFE" w:rsidRPr="00932424" w14:paraId="0BBD3951" w14:textId="77777777" w:rsidTr="000C7BFE">
        <w:tc>
          <w:tcPr>
            <w:tcW w:w="2041" w:type="dxa"/>
          </w:tcPr>
          <w:p w14:paraId="31ADA5E6" w14:textId="77777777" w:rsidR="000C7BFE" w:rsidRPr="00932424" w:rsidRDefault="000C7BFE" w:rsidP="00FE7E35">
            <w:pPr>
              <w:rPr>
                <w:rFonts w:cstheme="minorHAnsi"/>
                <w:sz w:val="20"/>
                <w:szCs w:val="20"/>
              </w:rPr>
            </w:pPr>
            <w:r w:rsidRPr="00932424">
              <w:rPr>
                <w:rFonts w:cstheme="minorHAnsi"/>
                <w:sz w:val="20"/>
                <w:szCs w:val="20"/>
              </w:rPr>
              <w:t>Hypertension</w:t>
            </w:r>
          </w:p>
        </w:tc>
        <w:tc>
          <w:tcPr>
            <w:tcW w:w="1859" w:type="dxa"/>
          </w:tcPr>
          <w:p w14:paraId="6DC227A4" w14:textId="77777777" w:rsidR="000C7BFE" w:rsidRPr="00932424" w:rsidRDefault="000C7BFE" w:rsidP="00FE7E35">
            <w:pPr>
              <w:rPr>
                <w:rFonts w:cstheme="minorHAnsi"/>
                <w:sz w:val="20"/>
                <w:szCs w:val="20"/>
              </w:rPr>
            </w:pPr>
          </w:p>
        </w:tc>
        <w:tc>
          <w:tcPr>
            <w:tcW w:w="1860" w:type="dxa"/>
          </w:tcPr>
          <w:p w14:paraId="4C77BC88" w14:textId="77777777" w:rsidR="000C7BFE" w:rsidRPr="00932424" w:rsidRDefault="00A70CB8" w:rsidP="00FE7E35">
            <w:pPr>
              <w:rPr>
                <w:rFonts w:cstheme="minorHAnsi"/>
                <w:sz w:val="20"/>
                <w:szCs w:val="20"/>
              </w:rPr>
            </w:pPr>
            <w:r w:rsidRPr="00932424">
              <w:rPr>
                <w:rFonts w:cstheme="minorHAnsi"/>
                <w:sz w:val="20"/>
                <w:szCs w:val="20"/>
              </w:rPr>
              <w:t>167 (0.4%)</w:t>
            </w:r>
          </w:p>
        </w:tc>
        <w:tc>
          <w:tcPr>
            <w:tcW w:w="1838" w:type="dxa"/>
          </w:tcPr>
          <w:p w14:paraId="28889449" w14:textId="77777777" w:rsidR="000C7BFE" w:rsidRPr="00932424" w:rsidRDefault="00A70CB8" w:rsidP="00FE7E35">
            <w:pPr>
              <w:rPr>
                <w:rFonts w:cstheme="minorHAnsi"/>
                <w:sz w:val="20"/>
                <w:szCs w:val="20"/>
              </w:rPr>
            </w:pPr>
            <w:r w:rsidRPr="00932424">
              <w:rPr>
                <w:rFonts w:cstheme="minorHAnsi"/>
                <w:sz w:val="20"/>
                <w:szCs w:val="20"/>
              </w:rPr>
              <w:t>1 (0.5%)</w:t>
            </w:r>
          </w:p>
        </w:tc>
        <w:tc>
          <w:tcPr>
            <w:tcW w:w="1644" w:type="dxa"/>
          </w:tcPr>
          <w:p w14:paraId="1AAD770F" w14:textId="77777777" w:rsidR="000C7BFE" w:rsidRPr="00932424" w:rsidRDefault="00A70CB8" w:rsidP="00FE7E35">
            <w:pPr>
              <w:rPr>
                <w:rFonts w:cstheme="minorHAnsi"/>
                <w:sz w:val="20"/>
                <w:szCs w:val="20"/>
              </w:rPr>
            </w:pPr>
            <w:r w:rsidRPr="00932424">
              <w:rPr>
                <w:rFonts w:cstheme="minorHAnsi"/>
                <w:sz w:val="20"/>
                <w:szCs w:val="20"/>
              </w:rPr>
              <w:t>0.911</w:t>
            </w:r>
          </w:p>
        </w:tc>
      </w:tr>
      <w:tr w:rsidR="000C7BFE" w:rsidRPr="00932424" w14:paraId="565C7C12" w14:textId="77777777" w:rsidTr="000C7BFE">
        <w:tc>
          <w:tcPr>
            <w:tcW w:w="2041" w:type="dxa"/>
          </w:tcPr>
          <w:p w14:paraId="754C9B1C" w14:textId="77777777" w:rsidR="000C7BFE" w:rsidRPr="00932424" w:rsidRDefault="000C7BFE" w:rsidP="00FE7E35">
            <w:pPr>
              <w:rPr>
                <w:rFonts w:cstheme="minorHAnsi"/>
                <w:sz w:val="20"/>
                <w:szCs w:val="20"/>
              </w:rPr>
            </w:pPr>
            <w:r w:rsidRPr="00932424">
              <w:rPr>
                <w:rFonts w:cstheme="minorHAnsi"/>
                <w:sz w:val="20"/>
                <w:szCs w:val="20"/>
              </w:rPr>
              <w:t>Preeclampsia</w:t>
            </w:r>
          </w:p>
        </w:tc>
        <w:tc>
          <w:tcPr>
            <w:tcW w:w="1859" w:type="dxa"/>
          </w:tcPr>
          <w:p w14:paraId="16E77457" w14:textId="77777777" w:rsidR="000C7BFE" w:rsidRPr="00932424" w:rsidRDefault="000C7BFE" w:rsidP="00FE7E35">
            <w:pPr>
              <w:rPr>
                <w:rFonts w:cstheme="minorHAnsi"/>
                <w:sz w:val="20"/>
                <w:szCs w:val="20"/>
              </w:rPr>
            </w:pPr>
          </w:p>
        </w:tc>
        <w:tc>
          <w:tcPr>
            <w:tcW w:w="1860" w:type="dxa"/>
          </w:tcPr>
          <w:p w14:paraId="4866E820" w14:textId="77777777" w:rsidR="000C7BFE" w:rsidRPr="00932424" w:rsidRDefault="00A70CB8" w:rsidP="00FE7E35">
            <w:pPr>
              <w:rPr>
                <w:rFonts w:cstheme="minorHAnsi"/>
                <w:sz w:val="20"/>
                <w:szCs w:val="20"/>
              </w:rPr>
            </w:pPr>
            <w:r w:rsidRPr="00932424">
              <w:rPr>
                <w:rFonts w:cstheme="minorHAnsi"/>
                <w:sz w:val="20"/>
                <w:szCs w:val="20"/>
              </w:rPr>
              <w:t>1284 (3.3%)</w:t>
            </w:r>
          </w:p>
        </w:tc>
        <w:tc>
          <w:tcPr>
            <w:tcW w:w="1838" w:type="dxa"/>
          </w:tcPr>
          <w:p w14:paraId="2EE3E825" w14:textId="77777777" w:rsidR="000C7BFE" w:rsidRPr="00932424" w:rsidRDefault="00A70CB8" w:rsidP="00FE7E35">
            <w:pPr>
              <w:rPr>
                <w:rFonts w:cstheme="minorHAnsi"/>
                <w:sz w:val="20"/>
                <w:szCs w:val="20"/>
              </w:rPr>
            </w:pPr>
            <w:r w:rsidRPr="00932424">
              <w:rPr>
                <w:rFonts w:cstheme="minorHAnsi"/>
                <w:sz w:val="20"/>
                <w:szCs w:val="20"/>
              </w:rPr>
              <w:t>19 (9.1%)</w:t>
            </w:r>
          </w:p>
        </w:tc>
        <w:tc>
          <w:tcPr>
            <w:tcW w:w="1644" w:type="dxa"/>
          </w:tcPr>
          <w:p w14:paraId="784DA915" w14:textId="77777777" w:rsidR="000C7BFE" w:rsidRPr="00932424" w:rsidRDefault="00A70CB8" w:rsidP="00FE7E35">
            <w:pPr>
              <w:rPr>
                <w:rFonts w:cstheme="minorHAnsi"/>
                <w:sz w:val="20"/>
                <w:szCs w:val="20"/>
              </w:rPr>
            </w:pPr>
            <w:r w:rsidRPr="00932424">
              <w:rPr>
                <w:rFonts w:cstheme="minorHAnsi"/>
                <w:sz w:val="20"/>
                <w:szCs w:val="20"/>
              </w:rPr>
              <w:t>&lt;0.001</w:t>
            </w:r>
          </w:p>
        </w:tc>
      </w:tr>
      <w:tr w:rsidR="000C7BFE" w:rsidRPr="00932424" w14:paraId="02274E6F" w14:textId="77777777" w:rsidTr="000C7BFE">
        <w:tc>
          <w:tcPr>
            <w:tcW w:w="2041" w:type="dxa"/>
          </w:tcPr>
          <w:p w14:paraId="351098AE" w14:textId="77777777" w:rsidR="000C7BFE" w:rsidRPr="00932424" w:rsidRDefault="000C7BFE" w:rsidP="00FE7E35">
            <w:pPr>
              <w:rPr>
                <w:rFonts w:cstheme="minorHAnsi"/>
                <w:sz w:val="20"/>
                <w:szCs w:val="20"/>
              </w:rPr>
            </w:pPr>
            <w:r w:rsidRPr="00932424">
              <w:rPr>
                <w:rFonts w:cstheme="minorHAnsi"/>
                <w:sz w:val="20"/>
                <w:szCs w:val="20"/>
              </w:rPr>
              <w:t>Maternal Height</w:t>
            </w:r>
          </w:p>
        </w:tc>
        <w:tc>
          <w:tcPr>
            <w:tcW w:w="1859" w:type="dxa"/>
          </w:tcPr>
          <w:p w14:paraId="58BE1264" w14:textId="77777777" w:rsidR="000C7BFE" w:rsidRPr="00932424" w:rsidRDefault="000C7BFE" w:rsidP="00FE7E35">
            <w:pPr>
              <w:rPr>
                <w:rFonts w:cstheme="minorHAnsi"/>
                <w:sz w:val="20"/>
                <w:szCs w:val="20"/>
              </w:rPr>
            </w:pPr>
            <w:r w:rsidRPr="00932424">
              <w:rPr>
                <w:rFonts w:cstheme="minorHAnsi"/>
                <w:sz w:val="20"/>
                <w:szCs w:val="20"/>
              </w:rPr>
              <w:t xml:space="preserve">  &lt;160cm</w:t>
            </w:r>
          </w:p>
        </w:tc>
        <w:tc>
          <w:tcPr>
            <w:tcW w:w="1860" w:type="dxa"/>
          </w:tcPr>
          <w:p w14:paraId="0ED4759A" w14:textId="77777777" w:rsidR="000C7BFE" w:rsidRPr="00932424" w:rsidRDefault="00A70CB8" w:rsidP="00FE7E35">
            <w:pPr>
              <w:rPr>
                <w:rFonts w:cstheme="minorHAnsi"/>
                <w:sz w:val="20"/>
                <w:szCs w:val="20"/>
              </w:rPr>
            </w:pPr>
            <w:r w:rsidRPr="00932424">
              <w:rPr>
                <w:rFonts w:cstheme="minorHAnsi"/>
                <w:sz w:val="20"/>
                <w:szCs w:val="20"/>
              </w:rPr>
              <w:t>13,221 (36.4%)</w:t>
            </w:r>
          </w:p>
        </w:tc>
        <w:tc>
          <w:tcPr>
            <w:tcW w:w="1838" w:type="dxa"/>
          </w:tcPr>
          <w:p w14:paraId="07B03E4F" w14:textId="77777777" w:rsidR="000C7BFE" w:rsidRPr="00932424" w:rsidRDefault="00A70CB8" w:rsidP="00FE7E35">
            <w:pPr>
              <w:rPr>
                <w:rFonts w:cstheme="minorHAnsi"/>
                <w:sz w:val="20"/>
                <w:szCs w:val="20"/>
              </w:rPr>
            </w:pPr>
            <w:r w:rsidRPr="00932424">
              <w:rPr>
                <w:rFonts w:cstheme="minorHAnsi"/>
                <w:sz w:val="20"/>
                <w:szCs w:val="20"/>
              </w:rPr>
              <w:t>81 (41.3%)</w:t>
            </w:r>
          </w:p>
        </w:tc>
        <w:tc>
          <w:tcPr>
            <w:tcW w:w="1644" w:type="dxa"/>
          </w:tcPr>
          <w:p w14:paraId="0F531A5E" w14:textId="77777777" w:rsidR="000C7BFE" w:rsidRPr="00932424" w:rsidRDefault="00A70CB8" w:rsidP="00FE7E35">
            <w:pPr>
              <w:rPr>
                <w:rFonts w:cstheme="minorHAnsi"/>
                <w:sz w:val="20"/>
                <w:szCs w:val="20"/>
              </w:rPr>
            </w:pPr>
            <w:r w:rsidRPr="00932424">
              <w:rPr>
                <w:rFonts w:cstheme="minorHAnsi"/>
                <w:sz w:val="20"/>
                <w:szCs w:val="20"/>
              </w:rPr>
              <w:t>0.354</w:t>
            </w:r>
          </w:p>
        </w:tc>
      </w:tr>
      <w:tr w:rsidR="000C7BFE" w:rsidRPr="00932424" w14:paraId="5E166FE3" w14:textId="77777777" w:rsidTr="000C7BFE">
        <w:tc>
          <w:tcPr>
            <w:tcW w:w="2041" w:type="dxa"/>
          </w:tcPr>
          <w:p w14:paraId="38F8BA56" w14:textId="77777777" w:rsidR="000C7BFE" w:rsidRPr="00932424" w:rsidRDefault="000C7BFE" w:rsidP="00FE7E35">
            <w:pPr>
              <w:rPr>
                <w:rFonts w:cstheme="minorHAnsi"/>
                <w:sz w:val="20"/>
                <w:szCs w:val="20"/>
              </w:rPr>
            </w:pPr>
          </w:p>
        </w:tc>
        <w:tc>
          <w:tcPr>
            <w:tcW w:w="1859" w:type="dxa"/>
          </w:tcPr>
          <w:p w14:paraId="3911500F" w14:textId="77777777" w:rsidR="000C7BFE" w:rsidRPr="00932424" w:rsidRDefault="000C7BFE" w:rsidP="00FE7E35">
            <w:pPr>
              <w:rPr>
                <w:rFonts w:cstheme="minorHAnsi"/>
                <w:sz w:val="20"/>
                <w:szCs w:val="20"/>
              </w:rPr>
            </w:pPr>
            <w:r w:rsidRPr="00932424">
              <w:rPr>
                <w:rFonts w:cstheme="minorHAnsi"/>
                <w:sz w:val="20"/>
                <w:szCs w:val="20"/>
              </w:rPr>
              <w:t xml:space="preserve">   160-164cm</w:t>
            </w:r>
          </w:p>
        </w:tc>
        <w:tc>
          <w:tcPr>
            <w:tcW w:w="1860" w:type="dxa"/>
          </w:tcPr>
          <w:p w14:paraId="68391F9F" w14:textId="77777777" w:rsidR="000C7BFE" w:rsidRPr="00932424" w:rsidRDefault="00A70CB8" w:rsidP="00FE7E35">
            <w:pPr>
              <w:rPr>
                <w:rFonts w:cstheme="minorHAnsi"/>
                <w:sz w:val="20"/>
                <w:szCs w:val="20"/>
              </w:rPr>
            </w:pPr>
            <w:r w:rsidRPr="00932424">
              <w:rPr>
                <w:rFonts w:cstheme="minorHAnsi"/>
                <w:sz w:val="20"/>
                <w:szCs w:val="20"/>
              </w:rPr>
              <w:t>10,961 (30.2%)</w:t>
            </w:r>
          </w:p>
        </w:tc>
        <w:tc>
          <w:tcPr>
            <w:tcW w:w="1838" w:type="dxa"/>
          </w:tcPr>
          <w:p w14:paraId="727EFE3C" w14:textId="77777777" w:rsidR="000C7BFE" w:rsidRPr="00932424" w:rsidRDefault="00A70CB8" w:rsidP="00FE7E35">
            <w:pPr>
              <w:rPr>
                <w:rFonts w:cstheme="minorHAnsi"/>
                <w:sz w:val="20"/>
                <w:szCs w:val="20"/>
              </w:rPr>
            </w:pPr>
            <w:r w:rsidRPr="00932424">
              <w:rPr>
                <w:rFonts w:cstheme="minorHAnsi"/>
                <w:sz w:val="20"/>
                <w:szCs w:val="20"/>
              </w:rPr>
              <w:t>54 (27.6%)</w:t>
            </w:r>
          </w:p>
        </w:tc>
        <w:tc>
          <w:tcPr>
            <w:tcW w:w="1644" w:type="dxa"/>
          </w:tcPr>
          <w:p w14:paraId="0CEC3E15" w14:textId="77777777" w:rsidR="000C7BFE" w:rsidRPr="00932424" w:rsidRDefault="000C7BFE" w:rsidP="00FE7E35">
            <w:pPr>
              <w:rPr>
                <w:rFonts w:cstheme="minorHAnsi"/>
                <w:sz w:val="20"/>
                <w:szCs w:val="20"/>
              </w:rPr>
            </w:pPr>
          </w:p>
        </w:tc>
      </w:tr>
      <w:tr w:rsidR="000C7BFE" w:rsidRPr="00932424" w14:paraId="2877647C" w14:textId="77777777" w:rsidTr="000C7BFE">
        <w:tc>
          <w:tcPr>
            <w:tcW w:w="2041" w:type="dxa"/>
          </w:tcPr>
          <w:p w14:paraId="1DCF4384" w14:textId="77777777" w:rsidR="000C7BFE" w:rsidRPr="00932424" w:rsidRDefault="000C7BFE" w:rsidP="00FE7E35">
            <w:pPr>
              <w:rPr>
                <w:rFonts w:cstheme="minorHAnsi"/>
                <w:sz w:val="20"/>
                <w:szCs w:val="20"/>
              </w:rPr>
            </w:pPr>
          </w:p>
        </w:tc>
        <w:tc>
          <w:tcPr>
            <w:tcW w:w="1859" w:type="dxa"/>
          </w:tcPr>
          <w:p w14:paraId="335DCF95" w14:textId="77777777" w:rsidR="000C7BFE" w:rsidRPr="00932424" w:rsidRDefault="000C7BFE" w:rsidP="00FE7E35">
            <w:pPr>
              <w:rPr>
                <w:rFonts w:cstheme="minorHAnsi"/>
                <w:sz w:val="20"/>
                <w:szCs w:val="20"/>
              </w:rPr>
            </w:pPr>
            <w:r w:rsidRPr="00932424">
              <w:rPr>
                <w:rFonts w:cstheme="minorHAnsi"/>
                <w:sz w:val="20"/>
                <w:szCs w:val="20"/>
              </w:rPr>
              <w:t xml:space="preserve">   &gt;164cm</w:t>
            </w:r>
          </w:p>
        </w:tc>
        <w:tc>
          <w:tcPr>
            <w:tcW w:w="1860" w:type="dxa"/>
          </w:tcPr>
          <w:p w14:paraId="30F15C8C" w14:textId="77777777" w:rsidR="000C7BFE" w:rsidRPr="00932424" w:rsidRDefault="00A70CB8" w:rsidP="00FE7E35">
            <w:pPr>
              <w:rPr>
                <w:rFonts w:cstheme="minorHAnsi"/>
                <w:sz w:val="20"/>
                <w:szCs w:val="20"/>
              </w:rPr>
            </w:pPr>
            <w:r w:rsidRPr="00932424">
              <w:rPr>
                <w:rFonts w:cstheme="minorHAnsi"/>
                <w:sz w:val="20"/>
                <w:szCs w:val="20"/>
              </w:rPr>
              <w:t>12,172 (33.5%)</w:t>
            </w:r>
          </w:p>
        </w:tc>
        <w:tc>
          <w:tcPr>
            <w:tcW w:w="1838" w:type="dxa"/>
          </w:tcPr>
          <w:p w14:paraId="36784366" w14:textId="77777777" w:rsidR="000C7BFE" w:rsidRPr="00932424" w:rsidRDefault="00A70CB8" w:rsidP="00FE7E35">
            <w:pPr>
              <w:rPr>
                <w:rFonts w:cstheme="minorHAnsi"/>
                <w:sz w:val="20"/>
                <w:szCs w:val="20"/>
              </w:rPr>
            </w:pPr>
            <w:r w:rsidRPr="00932424">
              <w:rPr>
                <w:rFonts w:cstheme="minorHAnsi"/>
                <w:sz w:val="20"/>
                <w:szCs w:val="20"/>
              </w:rPr>
              <w:t>61 (31.1%)</w:t>
            </w:r>
          </w:p>
        </w:tc>
        <w:tc>
          <w:tcPr>
            <w:tcW w:w="1644" w:type="dxa"/>
          </w:tcPr>
          <w:p w14:paraId="3EBE600B" w14:textId="77777777" w:rsidR="000C7BFE" w:rsidRPr="00932424" w:rsidRDefault="000C7BFE" w:rsidP="00FE7E35">
            <w:pPr>
              <w:rPr>
                <w:rFonts w:cstheme="minorHAnsi"/>
                <w:sz w:val="20"/>
                <w:szCs w:val="20"/>
              </w:rPr>
            </w:pPr>
          </w:p>
        </w:tc>
      </w:tr>
      <w:tr w:rsidR="000C7BFE" w:rsidRPr="00932424" w14:paraId="3E8DCDB9" w14:textId="77777777" w:rsidTr="000C7BFE">
        <w:tc>
          <w:tcPr>
            <w:tcW w:w="2041" w:type="dxa"/>
          </w:tcPr>
          <w:p w14:paraId="07569E66" w14:textId="77777777" w:rsidR="000C7BFE" w:rsidRPr="00932424" w:rsidRDefault="000C7BFE" w:rsidP="00FE7E35">
            <w:pPr>
              <w:rPr>
                <w:rFonts w:cstheme="minorHAnsi"/>
                <w:sz w:val="20"/>
                <w:szCs w:val="20"/>
              </w:rPr>
            </w:pPr>
            <w:r w:rsidRPr="00932424">
              <w:rPr>
                <w:rFonts w:cstheme="minorHAnsi"/>
                <w:sz w:val="20"/>
                <w:szCs w:val="20"/>
              </w:rPr>
              <w:t>Pre-labour bleeding</w:t>
            </w:r>
          </w:p>
        </w:tc>
        <w:tc>
          <w:tcPr>
            <w:tcW w:w="1859" w:type="dxa"/>
          </w:tcPr>
          <w:p w14:paraId="21076F1F" w14:textId="77777777" w:rsidR="000C7BFE" w:rsidRPr="00932424" w:rsidRDefault="000C7BFE" w:rsidP="00FE7E35">
            <w:pPr>
              <w:rPr>
                <w:rFonts w:cstheme="minorHAnsi"/>
                <w:sz w:val="20"/>
                <w:szCs w:val="20"/>
              </w:rPr>
            </w:pPr>
          </w:p>
        </w:tc>
        <w:tc>
          <w:tcPr>
            <w:tcW w:w="1860" w:type="dxa"/>
          </w:tcPr>
          <w:p w14:paraId="353EB75A" w14:textId="77777777" w:rsidR="000C7BFE" w:rsidRPr="00932424" w:rsidRDefault="00A70CB8" w:rsidP="00FE7E35">
            <w:pPr>
              <w:rPr>
                <w:rFonts w:cstheme="minorHAnsi"/>
                <w:sz w:val="20"/>
                <w:szCs w:val="20"/>
              </w:rPr>
            </w:pPr>
            <w:r w:rsidRPr="00932424">
              <w:rPr>
                <w:rFonts w:cstheme="minorHAnsi"/>
                <w:sz w:val="20"/>
                <w:szCs w:val="20"/>
              </w:rPr>
              <w:t>10,792 (28.1%)</w:t>
            </w:r>
          </w:p>
        </w:tc>
        <w:tc>
          <w:tcPr>
            <w:tcW w:w="1838" w:type="dxa"/>
          </w:tcPr>
          <w:p w14:paraId="420CCF49" w14:textId="77777777" w:rsidR="000C7BFE" w:rsidRPr="00932424" w:rsidRDefault="00A70CB8" w:rsidP="00FE7E35">
            <w:pPr>
              <w:rPr>
                <w:rFonts w:cstheme="minorHAnsi"/>
                <w:sz w:val="20"/>
                <w:szCs w:val="20"/>
              </w:rPr>
            </w:pPr>
            <w:r w:rsidRPr="00932424">
              <w:rPr>
                <w:rFonts w:cstheme="minorHAnsi"/>
                <w:sz w:val="20"/>
                <w:szCs w:val="20"/>
              </w:rPr>
              <w:t>69 (33.8%)</w:t>
            </w:r>
          </w:p>
        </w:tc>
        <w:tc>
          <w:tcPr>
            <w:tcW w:w="1644" w:type="dxa"/>
          </w:tcPr>
          <w:p w14:paraId="00790A53" w14:textId="77777777" w:rsidR="000C7BFE" w:rsidRPr="00932424" w:rsidRDefault="00A70CB8" w:rsidP="00FE7E35">
            <w:pPr>
              <w:rPr>
                <w:rFonts w:cstheme="minorHAnsi"/>
                <w:sz w:val="20"/>
                <w:szCs w:val="20"/>
              </w:rPr>
            </w:pPr>
            <w:r w:rsidRPr="00932424">
              <w:rPr>
                <w:rFonts w:cstheme="minorHAnsi"/>
                <w:sz w:val="20"/>
                <w:szCs w:val="20"/>
              </w:rPr>
              <w:t>0.071</w:t>
            </w:r>
          </w:p>
        </w:tc>
      </w:tr>
      <w:tr w:rsidR="000C7BFE" w:rsidRPr="00932424" w14:paraId="53C4ED1B" w14:textId="77777777" w:rsidTr="000C7BFE">
        <w:tc>
          <w:tcPr>
            <w:tcW w:w="2041" w:type="dxa"/>
          </w:tcPr>
          <w:p w14:paraId="6119F531" w14:textId="77777777" w:rsidR="000C7BFE" w:rsidRPr="00932424" w:rsidRDefault="000C7BFE" w:rsidP="00FE7E35">
            <w:pPr>
              <w:rPr>
                <w:rFonts w:cstheme="minorHAnsi"/>
                <w:sz w:val="20"/>
                <w:szCs w:val="20"/>
              </w:rPr>
            </w:pPr>
            <w:r w:rsidRPr="00932424">
              <w:rPr>
                <w:rFonts w:cstheme="minorHAnsi"/>
                <w:sz w:val="20"/>
                <w:szCs w:val="20"/>
              </w:rPr>
              <w:t>A/N Viral Illness</w:t>
            </w:r>
          </w:p>
        </w:tc>
        <w:tc>
          <w:tcPr>
            <w:tcW w:w="1859" w:type="dxa"/>
          </w:tcPr>
          <w:p w14:paraId="3BE04CF1" w14:textId="77777777" w:rsidR="000C7BFE" w:rsidRPr="00932424" w:rsidRDefault="000C7BFE" w:rsidP="00FE7E35">
            <w:pPr>
              <w:rPr>
                <w:rFonts w:cstheme="minorHAnsi"/>
                <w:sz w:val="20"/>
                <w:szCs w:val="20"/>
              </w:rPr>
            </w:pPr>
          </w:p>
        </w:tc>
        <w:tc>
          <w:tcPr>
            <w:tcW w:w="1860" w:type="dxa"/>
          </w:tcPr>
          <w:p w14:paraId="26F481DC" w14:textId="77777777" w:rsidR="000C7BFE" w:rsidRPr="00932424" w:rsidRDefault="00A70CB8" w:rsidP="00FE7E35">
            <w:pPr>
              <w:rPr>
                <w:rFonts w:cstheme="minorHAnsi"/>
                <w:sz w:val="20"/>
                <w:szCs w:val="20"/>
              </w:rPr>
            </w:pPr>
            <w:r w:rsidRPr="00932424">
              <w:rPr>
                <w:rFonts w:cstheme="minorHAnsi"/>
                <w:sz w:val="20"/>
                <w:szCs w:val="20"/>
              </w:rPr>
              <w:t>2,688 (6.9%)</w:t>
            </w:r>
          </w:p>
        </w:tc>
        <w:tc>
          <w:tcPr>
            <w:tcW w:w="1838" w:type="dxa"/>
          </w:tcPr>
          <w:p w14:paraId="0D269344" w14:textId="77777777" w:rsidR="000C7BFE" w:rsidRPr="00932424" w:rsidRDefault="00A70CB8" w:rsidP="00FE7E35">
            <w:pPr>
              <w:rPr>
                <w:rFonts w:cstheme="minorHAnsi"/>
                <w:sz w:val="20"/>
                <w:szCs w:val="20"/>
              </w:rPr>
            </w:pPr>
            <w:r w:rsidRPr="00932424">
              <w:rPr>
                <w:rFonts w:cstheme="minorHAnsi"/>
                <w:sz w:val="20"/>
                <w:szCs w:val="20"/>
              </w:rPr>
              <w:t>15 (7.2%)</w:t>
            </w:r>
          </w:p>
        </w:tc>
        <w:tc>
          <w:tcPr>
            <w:tcW w:w="1644" w:type="dxa"/>
          </w:tcPr>
          <w:p w14:paraId="1BEC4FFA" w14:textId="77777777" w:rsidR="000C7BFE" w:rsidRPr="00932424" w:rsidRDefault="00A70CB8" w:rsidP="00FE7E35">
            <w:pPr>
              <w:rPr>
                <w:rFonts w:cstheme="minorHAnsi"/>
                <w:sz w:val="20"/>
                <w:szCs w:val="20"/>
              </w:rPr>
            </w:pPr>
            <w:r w:rsidRPr="00932424">
              <w:rPr>
                <w:rFonts w:cstheme="minorHAnsi"/>
                <w:sz w:val="20"/>
                <w:szCs w:val="20"/>
              </w:rPr>
              <w:t>0.846</w:t>
            </w:r>
          </w:p>
        </w:tc>
      </w:tr>
      <w:tr w:rsidR="000C7BFE" w:rsidRPr="00932424" w14:paraId="36BA0F05" w14:textId="77777777" w:rsidTr="000C7BFE">
        <w:tc>
          <w:tcPr>
            <w:tcW w:w="2041" w:type="dxa"/>
          </w:tcPr>
          <w:p w14:paraId="44C902FE" w14:textId="77777777" w:rsidR="000C7BFE" w:rsidRPr="00932424" w:rsidRDefault="000C7BFE" w:rsidP="00FE7E35">
            <w:pPr>
              <w:rPr>
                <w:rFonts w:cstheme="minorHAnsi"/>
                <w:sz w:val="20"/>
                <w:szCs w:val="20"/>
              </w:rPr>
            </w:pPr>
            <w:r w:rsidRPr="00932424">
              <w:rPr>
                <w:rFonts w:cstheme="minorHAnsi"/>
                <w:sz w:val="20"/>
                <w:szCs w:val="20"/>
              </w:rPr>
              <w:t>Alcoholism</w:t>
            </w:r>
          </w:p>
        </w:tc>
        <w:tc>
          <w:tcPr>
            <w:tcW w:w="1859" w:type="dxa"/>
          </w:tcPr>
          <w:p w14:paraId="6E84B079" w14:textId="77777777" w:rsidR="000C7BFE" w:rsidRPr="00932424" w:rsidRDefault="000C7BFE" w:rsidP="00FE7E35">
            <w:pPr>
              <w:rPr>
                <w:rFonts w:cstheme="minorHAnsi"/>
                <w:sz w:val="20"/>
                <w:szCs w:val="20"/>
              </w:rPr>
            </w:pPr>
          </w:p>
        </w:tc>
        <w:tc>
          <w:tcPr>
            <w:tcW w:w="1860" w:type="dxa"/>
          </w:tcPr>
          <w:p w14:paraId="737308DE" w14:textId="77777777" w:rsidR="000C7BFE" w:rsidRPr="00932424" w:rsidRDefault="00A70CB8" w:rsidP="00FE7E35">
            <w:pPr>
              <w:rPr>
                <w:rFonts w:cstheme="minorHAnsi"/>
                <w:sz w:val="20"/>
                <w:szCs w:val="20"/>
              </w:rPr>
            </w:pPr>
            <w:r w:rsidRPr="00932424">
              <w:rPr>
                <w:rFonts w:cstheme="minorHAnsi"/>
                <w:sz w:val="20"/>
                <w:szCs w:val="20"/>
              </w:rPr>
              <w:t>44 (0.11%)</w:t>
            </w:r>
          </w:p>
        </w:tc>
        <w:tc>
          <w:tcPr>
            <w:tcW w:w="1838" w:type="dxa"/>
          </w:tcPr>
          <w:p w14:paraId="1F2810AE" w14:textId="77777777" w:rsidR="000C7BFE" w:rsidRPr="00932424" w:rsidRDefault="00A70CB8" w:rsidP="00FE7E35">
            <w:pPr>
              <w:rPr>
                <w:rFonts w:cstheme="minorHAnsi"/>
                <w:sz w:val="20"/>
                <w:szCs w:val="20"/>
              </w:rPr>
            </w:pPr>
            <w:r w:rsidRPr="00932424">
              <w:rPr>
                <w:rFonts w:cstheme="minorHAnsi"/>
                <w:sz w:val="20"/>
                <w:szCs w:val="20"/>
              </w:rPr>
              <w:t>0 (0.0%)</w:t>
            </w:r>
          </w:p>
        </w:tc>
        <w:tc>
          <w:tcPr>
            <w:tcW w:w="1644" w:type="dxa"/>
          </w:tcPr>
          <w:p w14:paraId="5F14A991" w14:textId="77777777" w:rsidR="000C7BFE" w:rsidRPr="00932424" w:rsidRDefault="00A70CB8" w:rsidP="00FE7E35">
            <w:pPr>
              <w:rPr>
                <w:rFonts w:cstheme="minorHAnsi"/>
                <w:sz w:val="20"/>
                <w:szCs w:val="20"/>
              </w:rPr>
            </w:pPr>
            <w:r w:rsidRPr="00932424">
              <w:rPr>
                <w:rFonts w:cstheme="minorHAnsi"/>
                <w:sz w:val="20"/>
                <w:szCs w:val="20"/>
              </w:rPr>
              <w:t>0.628</w:t>
            </w:r>
          </w:p>
        </w:tc>
      </w:tr>
      <w:tr w:rsidR="000C7BFE" w:rsidRPr="00932424" w14:paraId="5AD57C5B" w14:textId="77777777" w:rsidTr="000C7BFE">
        <w:tc>
          <w:tcPr>
            <w:tcW w:w="2041" w:type="dxa"/>
          </w:tcPr>
          <w:p w14:paraId="1ADF0983" w14:textId="77777777" w:rsidR="000C7BFE" w:rsidRPr="00932424" w:rsidRDefault="000C7BFE" w:rsidP="00FE7E35">
            <w:pPr>
              <w:rPr>
                <w:rFonts w:cstheme="minorHAnsi"/>
                <w:sz w:val="20"/>
                <w:szCs w:val="20"/>
              </w:rPr>
            </w:pPr>
            <w:r w:rsidRPr="00932424">
              <w:rPr>
                <w:rFonts w:cstheme="minorHAnsi"/>
                <w:sz w:val="20"/>
                <w:szCs w:val="20"/>
              </w:rPr>
              <w:t>Fever</w:t>
            </w:r>
          </w:p>
        </w:tc>
        <w:tc>
          <w:tcPr>
            <w:tcW w:w="1859" w:type="dxa"/>
          </w:tcPr>
          <w:p w14:paraId="797CA022" w14:textId="77777777" w:rsidR="000C7BFE" w:rsidRPr="00932424" w:rsidRDefault="000C7BFE" w:rsidP="00FE7E35">
            <w:pPr>
              <w:rPr>
                <w:rFonts w:cstheme="minorHAnsi"/>
                <w:sz w:val="20"/>
                <w:szCs w:val="20"/>
              </w:rPr>
            </w:pPr>
          </w:p>
        </w:tc>
        <w:tc>
          <w:tcPr>
            <w:tcW w:w="1860" w:type="dxa"/>
          </w:tcPr>
          <w:p w14:paraId="3D18255F" w14:textId="77777777" w:rsidR="000C7BFE" w:rsidRPr="00932424" w:rsidRDefault="00A70CB8" w:rsidP="00FE7E35">
            <w:pPr>
              <w:rPr>
                <w:rFonts w:cstheme="minorHAnsi"/>
                <w:sz w:val="20"/>
                <w:szCs w:val="20"/>
              </w:rPr>
            </w:pPr>
            <w:r w:rsidRPr="00932424">
              <w:rPr>
                <w:rFonts w:cstheme="minorHAnsi"/>
                <w:sz w:val="20"/>
                <w:szCs w:val="20"/>
              </w:rPr>
              <w:t>5,068 (13.0%)</w:t>
            </w:r>
          </w:p>
        </w:tc>
        <w:tc>
          <w:tcPr>
            <w:tcW w:w="1838" w:type="dxa"/>
          </w:tcPr>
          <w:p w14:paraId="625E9270" w14:textId="77777777" w:rsidR="000C7BFE" w:rsidRPr="00932424" w:rsidRDefault="00A70CB8" w:rsidP="00FE7E35">
            <w:pPr>
              <w:rPr>
                <w:rFonts w:cstheme="minorHAnsi"/>
                <w:sz w:val="20"/>
                <w:szCs w:val="20"/>
              </w:rPr>
            </w:pPr>
            <w:r w:rsidRPr="00932424">
              <w:rPr>
                <w:rFonts w:cstheme="minorHAnsi"/>
                <w:sz w:val="20"/>
                <w:szCs w:val="20"/>
              </w:rPr>
              <w:t>26 (12.4%)</w:t>
            </w:r>
          </w:p>
        </w:tc>
        <w:tc>
          <w:tcPr>
            <w:tcW w:w="1644" w:type="dxa"/>
          </w:tcPr>
          <w:p w14:paraId="6124C63A" w14:textId="77777777" w:rsidR="000C7BFE" w:rsidRPr="00932424" w:rsidRDefault="00A70CB8" w:rsidP="00FE7E35">
            <w:pPr>
              <w:rPr>
                <w:rFonts w:cstheme="minorHAnsi"/>
                <w:sz w:val="20"/>
                <w:szCs w:val="20"/>
              </w:rPr>
            </w:pPr>
            <w:r w:rsidRPr="00932424">
              <w:rPr>
                <w:rFonts w:cstheme="minorHAnsi"/>
                <w:sz w:val="20"/>
                <w:szCs w:val="20"/>
              </w:rPr>
              <w:t>0.817</w:t>
            </w:r>
          </w:p>
        </w:tc>
      </w:tr>
      <w:tr w:rsidR="000C7BFE" w:rsidRPr="00932424" w14:paraId="17B0AE1B" w14:textId="77777777" w:rsidTr="000C7BFE">
        <w:tc>
          <w:tcPr>
            <w:tcW w:w="2041" w:type="dxa"/>
          </w:tcPr>
          <w:p w14:paraId="4B108E5E" w14:textId="77777777" w:rsidR="000C7BFE" w:rsidRPr="00932424" w:rsidRDefault="000C7BFE" w:rsidP="00FE7E35">
            <w:pPr>
              <w:rPr>
                <w:rFonts w:cstheme="minorHAnsi"/>
                <w:sz w:val="20"/>
                <w:szCs w:val="20"/>
              </w:rPr>
            </w:pPr>
            <w:r w:rsidRPr="00932424">
              <w:rPr>
                <w:rFonts w:cstheme="minorHAnsi"/>
                <w:sz w:val="20"/>
                <w:szCs w:val="20"/>
              </w:rPr>
              <w:t>Male</w:t>
            </w:r>
          </w:p>
        </w:tc>
        <w:tc>
          <w:tcPr>
            <w:tcW w:w="1859" w:type="dxa"/>
          </w:tcPr>
          <w:p w14:paraId="553287C9" w14:textId="77777777" w:rsidR="000C7BFE" w:rsidRPr="00932424" w:rsidRDefault="000C7BFE" w:rsidP="00FE7E35">
            <w:pPr>
              <w:rPr>
                <w:rFonts w:cstheme="minorHAnsi"/>
                <w:sz w:val="20"/>
                <w:szCs w:val="20"/>
              </w:rPr>
            </w:pPr>
          </w:p>
        </w:tc>
        <w:tc>
          <w:tcPr>
            <w:tcW w:w="1860" w:type="dxa"/>
          </w:tcPr>
          <w:p w14:paraId="0E90097B" w14:textId="77777777" w:rsidR="000C7BFE" w:rsidRPr="00932424" w:rsidRDefault="00171652" w:rsidP="00FE7E35">
            <w:pPr>
              <w:rPr>
                <w:rFonts w:cstheme="minorHAnsi"/>
                <w:sz w:val="20"/>
                <w:szCs w:val="20"/>
              </w:rPr>
            </w:pPr>
            <w:r w:rsidRPr="00932424">
              <w:rPr>
                <w:rFonts w:cstheme="minorHAnsi"/>
                <w:sz w:val="20"/>
                <w:szCs w:val="20"/>
              </w:rPr>
              <w:t>19,842 (50.6%)</w:t>
            </w:r>
          </w:p>
        </w:tc>
        <w:tc>
          <w:tcPr>
            <w:tcW w:w="1838" w:type="dxa"/>
          </w:tcPr>
          <w:p w14:paraId="46C876E5" w14:textId="77777777" w:rsidR="000C7BFE" w:rsidRPr="00932424" w:rsidRDefault="00171652" w:rsidP="00FE7E35">
            <w:pPr>
              <w:rPr>
                <w:rFonts w:cstheme="minorHAnsi"/>
                <w:sz w:val="20"/>
                <w:szCs w:val="20"/>
              </w:rPr>
            </w:pPr>
            <w:r w:rsidRPr="00932424">
              <w:rPr>
                <w:rFonts w:cstheme="minorHAnsi"/>
                <w:sz w:val="20"/>
                <w:szCs w:val="20"/>
              </w:rPr>
              <w:t>134 (62.1%)</w:t>
            </w:r>
          </w:p>
        </w:tc>
        <w:tc>
          <w:tcPr>
            <w:tcW w:w="1644" w:type="dxa"/>
          </w:tcPr>
          <w:p w14:paraId="13860669" w14:textId="77777777" w:rsidR="000C7BFE" w:rsidRPr="00932424" w:rsidRDefault="00171652" w:rsidP="00FE7E35">
            <w:pPr>
              <w:rPr>
                <w:rFonts w:cstheme="minorHAnsi"/>
                <w:sz w:val="20"/>
                <w:szCs w:val="20"/>
              </w:rPr>
            </w:pPr>
            <w:r w:rsidRPr="00932424">
              <w:rPr>
                <w:rFonts w:cstheme="minorHAnsi"/>
                <w:sz w:val="20"/>
                <w:szCs w:val="20"/>
              </w:rPr>
              <w:t>&lt;0.001</w:t>
            </w:r>
          </w:p>
        </w:tc>
      </w:tr>
      <w:tr w:rsidR="000C7BFE" w:rsidRPr="00932424" w14:paraId="5CE00EF4" w14:textId="77777777" w:rsidTr="000C7BFE">
        <w:tc>
          <w:tcPr>
            <w:tcW w:w="2041" w:type="dxa"/>
          </w:tcPr>
          <w:p w14:paraId="701411FB" w14:textId="77777777" w:rsidR="000C7BFE" w:rsidRPr="00932424" w:rsidRDefault="000C7BFE" w:rsidP="00FE7E35">
            <w:pPr>
              <w:rPr>
                <w:rFonts w:cstheme="minorHAnsi"/>
                <w:sz w:val="20"/>
                <w:szCs w:val="20"/>
              </w:rPr>
            </w:pPr>
            <w:r w:rsidRPr="00932424">
              <w:rPr>
                <w:rFonts w:cstheme="minorHAnsi"/>
                <w:sz w:val="20"/>
                <w:szCs w:val="20"/>
              </w:rPr>
              <w:t>Placental Previa</w:t>
            </w:r>
          </w:p>
        </w:tc>
        <w:tc>
          <w:tcPr>
            <w:tcW w:w="1859" w:type="dxa"/>
          </w:tcPr>
          <w:p w14:paraId="4D02B1A9" w14:textId="77777777" w:rsidR="000C7BFE" w:rsidRPr="00932424" w:rsidRDefault="000C7BFE" w:rsidP="00FE7E35">
            <w:pPr>
              <w:rPr>
                <w:rFonts w:cstheme="minorHAnsi"/>
                <w:sz w:val="20"/>
                <w:szCs w:val="20"/>
              </w:rPr>
            </w:pPr>
          </w:p>
        </w:tc>
        <w:tc>
          <w:tcPr>
            <w:tcW w:w="1860" w:type="dxa"/>
          </w:tcPr>
          <w:p w14:paraId="7B667463" w14:textId="77777777" w:rsidR="000C7BFE" w:rsidRPr="00932424" w:rsidRDefault="00171652" w:rsidP="00FE7E35">
            <w:pPr>
              <w:rPr>
                <w:rFonts w:cstheme="minorHAnsi"/>
                <w:sz w:val="20"/>
                <w:szCs w:val="20"/>
              </w:rPr>
            </w:pPr>
            <w:r w:rsidRPr="00932424">
              <w:rPr>
                <w:rFonts w:cstheme="minorHAnsi"/>
                <w:sz w:val="20"/>
                <w:szCs w:val="20"/>
              </w:rPr>
              <w:t>160 (0.41%)</w:t>
            </w:r>
          </w:p>
        </w:tc>
        <w:tc>
          <w:tcPr>
            <w:tcW w:w="1838" w:type="dxa"/>
          </w:tcPr>
          <w:p w14:paraId="248BEB8F" w14:textId="77777777" w:rsidR="000C7BFE" w:rsidRPr="00932424" w:rsidRDefault="00171652" w:rsidP="00FE7E35">
            <w:pPr>
              <w:rPr>
                <w:rFonts w:cstheme="minorHAnsi"/>
                <w:sz w:val="20"/>
                <w:szCs w:val="20"/>
              </w:rPr>
            </w:pPr>
            <w:r w:rsidRPr="00932424">
              <w:rPr>
                <w:rFonts w:cstheme="minorHAnsi"/>
                <w:sz w:val="20"/>
                <w:szCs w:val="20"/>
              </w:rPr>
              <w:t>3 (1.5%)</w:t>
            </w:r>
          </w:p>
        </w:tc>
        <w:tc>
          <w:tcPr>
            <w:tcW w:w="1644" w:type="dxa"/>
          </w:tcPr>
          <w:p w14:paraId="26D88E83" w14:textId="77777777" w:rsidR="000C7BFE" w:rsidRPr="00932424" w:rsidRDefault="00171652" w:rsidP="00FE7E35">
            <w:pPr>
              <w:rPr>
                <w:rFonts w:cstheme="minorHAnsi"/>
                <w:sz w:val="20"/>
                <w:szCs w:val="20"/>
              </w:rPr>
            </w:pPr>
            <w:r w:rsidRPr="00932424">
              <w:rPr>
                <w:rFonts w:cstheme="minorHAnsi"/>
                <w:sz w:val="20"/>
                <w:szCs w:val="20"/>
              </w:rPr>
              <w:t>0.020</w:t>
            </w:r>
          </w:p>
        </w:tc>
      </w:tr>
      <w:tr w:rsidR="000C7BFE" w:rsidRPr="00932424" w14:paraId="245756F8" w14:textId="77777777" w:rsidTr="000C7BFE">
        <w:tc>
          <w:tcPr>
            <w:tcW w:w="2041" w:type="dxa"/>
          </w:tcPr>
          <w:p w14:paraId="1AAA9EE7" w14:textId="77777777" w:rsidR="000C7BFE" w:rsidRPr="00932424" w:rsidRDefault="000C7BFE" w:rsidP="00FE7E35">
            <w:pPr>
              <w:rPr>
                <w:rFonts w:cstheme="minorHAnsi"/>
                <w:sz w:val="20"/>
                <w:szCs w:val="20"/>
              </w:rPr>
            </w:pPr>
            <w:r w:rsidRPr="00932424">
              <w:rPr>
                <w:rFonts w:cstheme="minorHAnsi"/>
                <w:sz w:val="20"/>
                <w:szCs w:val="20"/>
              </w:rPr>
              <w:t>Multiple Birth</w:t>
            </w:r>
          </w:p>
        </w:tc>
        <w:tc>
          <w:tcPr>
            <w:tcW w:w="1859" w:type="dxa"/>
          </w:tcPr>
          <w:p w14:paraId="1E9ECBDA" w14:textId="77777777" w:rsidR="000C7BFE" w:rsidRPr="00932424" w:rsidRDefault="000C7BFE" w:rsidP="00FE7E35">
            <w:pPr>
              <w:rPr>
                <w:rFonts w:cstheme="minorHAnsi"/>
                <w:sz w:val="20"/>
                <w:szCs w:val="20"/>
              </w:rPr>
            </w:pPr>
          </w:p>
        </w:tc>
        <w:tc>
          <w:tcPr>
            <w:tcW w:w="1860" w:type="dxa"/>
          </w:tcPr>
          <w:p w14:paraId="4CFF2C0F" w14:textId="77777777" w:rsidR="000C7BFE" w:rsidRPr="00932424" w:rsidRDefault="00171652" w:rsidP="00FE7E35">
            <w:pPr>
              <w:rPr>
                <w:rFonts w:cstheme="minorHAnsi"/>
                <w:sz w:val="20"/>
                <w:szCs w:val="20"/>
              </w:rPr>
            </w:pPr>
            <w:r w:rsidRPr="00932424">
              <w:rPr>
                <w:rFonts w:cstheme="minorHAnsi"/>
                <w:sz w:val="20"/>
                <w:szCs w:val="20"/>
              </w:rPr>
              <w:t>290 (0.74)</w:t>
            </w:r>
          </w:p>
        </w:tc>
        <w:tc>
          <w:tcPr>
            <w:tcW w:w="1838" w:type="dxa"/>
          </w:tcPr>
          <w:p w14:paraId="744A0853" w14:textId="77777777" w:rsidR="000C7BFE" w:rsidRPr="00932424" w:rsidRDefault="00171652" w:rsidP="00FE7E35">
            <w:pPr>
              <w:rPr>
                <w:rFonts w:cstheme="minorHAnsi"/>
                <w:sz w:val="20"/>
                <w:szCs w:val="20"/>
              </w:rPr>
            </w:pPr>
            <w:r w:rsidRPr="00932424">
              <w:rPr>
                <w:rFonts w:cstheme="minorHAnsi"/>
                <w:sz w:val="20"/>
                <w:szCs w:val="20"/>
              </w:rPr>
              <w:t>5 (2.4%)</w:t>
            </w:r>
          </w:p>
        </w:tc>
        <w:tc>
          <w:tcPr>
            <w:tcW w:w="1644" w:type="dxa"/>
          </w:tcPr>
          <w:p w14:paraId="572E3FED" w14:textId="77777777" w:rsidR="000C7BFE" w:rsidRPr="00932424" w:rsidRDefault="00171652" w:rsidP="00FE7E35">
            <w:pPr>
              <w:rPr>
                <w:rFonts w:cstheme="minorHAnsi"/>
                <w:sz w:val="20"/>
                <w:szCs w:val="20"/>
              </w:rPr>
            </w:pPr>
            <w:r w:rsidRPr="00932424">
              <w:rPr>
                <w:rFonts w:cstheme="minorHAnsi"/>
                <w:sz w:val="20"/>
                <w:szCs w:val="20"/>
              </w:rPr>
              <w:t>0.006</w:t>
            </w:r>
          </w:p>
        </w:tc>
      </w:tr>
      <w:tr w:rsidR="009D5620" w:rsidRPr="00932424" w14:paraId="1135552B" w14:textId="77777777" w:rsidTr="00932424">
        <w:tc>
          <w:tcPr>
            <w:tcW w:w="9242" w:type="dxa"/>
            <w:gridSpan w:val="5"/>
          </w:tcPr>
          <w:p w14:paraId="45B022D6" w14:textId="77777777" w:rsidR="009D5620" w:rsidRPr="00932424" w:rsidRDefault="009D5620" w:rsidP="00FE7E35">
            <w:pPr>
              <w:rPr>
                <w:rFonts w:cstheme="minorHAnsi"/>
                <w:sz w:val="20"/>
                <w:szCs w:val="20"/>
              </w:rPr>
            </w:pPr>
            <w:r w:rsidRPr="00932424">
              <w:rPr>
                <w:rFonts w:cstheme="minorHAnsi"/>
                <w:b/>
                <w:sz w:val="20"/>
                <w:szCs w:val="20"/>
              </w:rPr>
              <w:t>Growth Measures</w:t>
            </w:r>
          </w:p>
        </w:tc>
      </w:tr>
      <w:tr w:rsidR="00581224" w:rsidRPr="00932424" w14:paraId="05D50414" w14:textId="77777777" w:rsidTr="000C7BFE">
        <w:tc>
          <w:tcPr>
            <w:tcW w:w="2041" w:type="dxa"/>
          </w:tcPr>
          <w:p w14:paraId="46111BE7" w14:textId="77777777" w:rsidR="00581224" w:rsidRPr="00932424" w:rsidRDefault="00581224" w:rsidP="00874DB1">
            <w:pPr>
              <w:rPr>
                <w:rFonts w:cstheme="minorHAnsi"/>
                <w:sz w:val="20"/>
                <w:szCs w:val="20"/>
              </w:rPr>
            </w:pPr>
            <w:r w:rsidRPr="00932424">
              <w:rPr>
                <w:rFonts w:cstheme="minorHAnsi"/>
                <w:sz w:val="20"/>
                <w:szCs w:val="20"/>
              </w:rPr>
              <w:t>Birth weight centile</w:t>
            </w:r>
          </w:p>
        </w:tc>
        <w:tc>
          <w:tcPr>
            <w:tcW w:w="1859" w:type="dxa"/>
          </w:tcPr>
          <w:p w14:paraId="1968391F" w14:textId="77777777" w:rsidR="00581224" w:rsidRPr="00932424" w:rsidRDefault="00581224" w:rsidP="00874DB1">
            <w:pPr>
              <w:rPr>
                <w:rFonts w:cstheme="minorHAnsi"/>
                <w:sz w:val="20"/>
                <w:szCs w:val="20"/>
              </w:rPr>
            </w:pPr>
            <w:r w:rsidRPr="00932424">
              <w:rPr>
                <w:rFonts w:cstheme="minorHAnsi"/>
                <w:sz w:val="20"/>
                <w:szCs w:val="20"/>
              </w:rPr>
              <w:t xml:space="preserve">   Less than 3</w:t>
            </w:r>
            <w:r w:rsidRPr="00932424">
              <w:rPr>
                <w:rFonts w:cstheme="minorHAnsi"/>
                <w:sz w:val="20"/>
                <w:szCs w:val="20"/>
                <w:vertAlign w:val="superscript"/>
              </w:rPr>
              <w:t>rd</w:t>
            </w:r>
          </w:p>
        </w:tc>
        <w:tc>
          <w:tcPr>
            <w:tcW w:w="1860" w:type="dxa"/>
          </w:tcPr>
          <w:p w14:paraId="4E6429AF" w14:textId="77777777" w:rsidR="00581224" w:rsidRPr="00932424" w:rsidRDefault="00581224" w:rsidP="00A70CB8">
            <w:pPr>
              <w:rPr>
                <w:rFonts w:cstheme="minorHAnsi"/>
                <w:sz w:val="20"/>
                <w:szCs w:val="20"/>
              </w:rPr>
            </w:pPr>
            <w:r w:rsidRPr="00932424">
              <w:rPr>
                <w:rFonts w:cstheme="minorHAnsi"/>
                <w:sz w:val="20"/>
                <w:szCs w:val="20"/>
              </w:rPr>
              <w:t>1</w:t>
            </w:r>
            <w:r w:rsidR="00A70CB8" w:rsidRPr="00932424">
              <w:rPr>
                <w:rFonts w:cstheme="minorHAnsi"/>
                <w:sz w:val="20"/>
                <w:szCs w:val="20"/>
              </w:rPr>
              <w:t>208 (3.1%)</w:t>
            </w:r>
          </w:p>
        </w:tc>
        <w:tc>
          <w:tcPr>
            <w:tcW w:w="1838" w:type="dxa"/>
          </w:tcPr>
          <w:p w14:paraId="73A00D17" w14:textId="77777777" w:rsidR="00581224" w:rsidRPr="00932424" w:rsidRDefault="00A70CB8" w:rsidP="00874DB1">
            <w:pPr>
              <w:rPr>
                <w:rFonts w:cstheme="minorHAnsi"/>
                <w:sz w:val="20"/>
                <w:szCs w:val="20"/>
              </w:rPr>
            </w:pPr>
            <w:r w:rsidRPr="00932424">
              <w:rPr>
                <w:rFonts w:cstheme="minorHAnsi"/>
                <w:sz w:val="20"/>
                <w:szCs w:val="20"/>
              </w:rPr>
              <w:t>29 (14.1%)</w:t>
            </w:r>
          </w:p>
        </w:tc>
        <w:tc>
          <w:tcPr>
            <w:tcW w:w="1644" w:type="dxa"/>
          </w:tcPr>
          <w:p w14:paraId="5E23287C" w14:textId="77777777" w:rsidR="00581224" w:rsidRPr="00932424" w:rsidRDefault="00A70CB8" w:rsidP="00874DB1">
            <w:pPr>
              <w:rPr>
                <w:rFonts w:cstheme="minorHAnsi"/>
                <w:sz w:val="20"/>
                <w:szCs w:val="20"/>
              </w:rPr>
            </w:pPr>
            <w:r w:rsidRPr="00932424">
              <w:rPr>
                <w:rFonts w:cstheme="minorHAnsi"/>
                <w:sz w:val="20"/>
                <w:szCs w:val="20"/>
              </w:rPr>
              <w:t>&lt;0.001</w:t>
            </w:r>
          </w:p>
        </w:tc>
      </w:tr>
      <w:tr w:rsidR="00581224" w:rsidRPr="00932424" w14:paraId="0C6AAF9A" w14:textId="77777777" w:rsidTr="000C7BFE">
        <w:tc>
          <w:tcPr>
            <w:tcW w:w="2041" w:type="dxa"/>
          </w:tcPr>
          <w:p w14:paraId="580A1D60" w14:textId="77777777" w:rsidR="00581224" w:rsidRPr="00932424" w:rsidRDefault="00581224" w:rsidP="00874DB1">
            <w:pPr>
              <w:rPr>
                <w:rFonts w:cstheme="minorHAnsi"/>
                <w:sz w:val="20"/>
                <w:szCs w:val="20"/>
              </w:rPr>
            </w:pPr>
          </w:p>
        </w:tc>
        <w:tc>
          <w:tcPr>
            <w:tcW w:w="1859" w:type="dxa"/>
          </w:tcPr>
          <w:p w14:paraId="1715C8DD" w14:textId="77777777" w:rsidR="00581224" w:rsidRPr="00932424" w:rsidRDefault="00581224" w:rsidP="00874DB1">
            <w:pPr>
              <w:rPr>
                <w:rFonts w:cstheme="minorHAnsi"/>
                <w:sz w:val="20"/>
                <w:szCs w:val="20"/>
              </w:rPr>
            </w:pPr>
            <w:r w:rsidRPr="00932424">
              <w:rPr>
                <w:rFonts w:cstheme="minorHAnsi"/>
                <w:sz w:val="20"/>
                <w:szCs w:val="20"/>
              </w:rPr>
              <w:t xml:space="preserve">   3</w:t>
            </w:r>
            <w:r w:rsidRPr="00932424">
              <w:rPr>
                <w:rFonts w:cstheme="minorHAnsi"/>
                <w:sz w:val="20"/>
                <w:szCs w:val="20"/>
                <w:vertAlign w:val="superscript"/>
              </w:rPr>
              <w:t>rd</w:t>
            </w:r>
            <w:r w:rsidRPr="00932424">
              <w:rPr>
                <w:rFonts w:cstheme="minorHAnsi"/>
                <w:sz w:val="20"/>
                <w:szCs w:val="20"/>
              </w:rPr>
              <w:t xml:space="preserve"> to 10</w:t>
            </w:r>
            <w:r w:rsidRPr="00932424">
              <w:rPr>
                <w:rFonts w:cstheme="minorHAnsi"/>
                <w:sz w:val="20"/>
                <w:szCs w:val="20"/>
                <w:vertAlign w:val="superscript"/>
              </w:rPr>
              <w:t>th</w:t>
            </w:r>
          </w:p>
        </w:tc>
        <w:tc>
          <w:tcPr>
            <w:tcW w:w="1860" w:type="dxa"/>
          </w:tcPr>
          <w:p w14:paraId="39C789B9" w14:textId="77777777" w:rsidR="00581224" w:rsidRPr="00932424" w:rsidRDefault="00A70CB8" w:rsidP="00874DB1">
            <w:pPr>
              <w:rPr>
                <w:rFonts w:cstheme="minorHAnsi"/>
                <w:sz w:val="20"/>
                <w:szCs w:val="20"/>
              </w:rPr>
            </w:pPr>
            <w:r w:rsidRPr="00932424">
              <w:rPr>
                <w:rFonts w:cstheme="minorHAnsi"/>
                <w:sz w:val="20"/>
                <w:szCs w:val="20"/>
              </w:rPr>
              <w:t>2898 (7.4%)</w:t>
            </w:r>
          </w:p>
        </w:tc>
        <w:tc>
          <w:tcPr>
            <w:tcW w:w="1838" w:type="dxa"/>
          </w:tcPr>
          <w:p w14:paraId="36FB43F7" w14:textId="77777777" w:rsidR="00581224" w:rsidRPr="00932424" w:rsidRDefault="00A70CB8" w:rsidP="00874DB1">
            <w:pPr>
              <w:rPr>
                <w:rFonts w:cstheme="minorHAnsi"/>
                <w:sz w:val="20"/>
                <w:szCs w:val="20"/>
              </w:rPr>
            </w:pPr>
            <w:r w:rsidRPr="00932424">
              <w:rPr>
                <w:rFonts w:cstheme="minorHAnsi"/>
                <w:sz w:val="20"/>
                <w:szCs w:val="20"/>
              </w:rPr>
              <w:t>28 (13.6%)</w:t>
            </w:r>
          </w:p>
        </w:tc>
        <w:tc>
          <w:tcPr>
            <w:tcW w:w="1644" w:type="dxa"/>
          </w:tcPr>
          <w:p w14:paraId="606B38B0" w14:textId="77777777" w:rsidR="00581224" w:rsidRPr="00932424" w:rsidRDefault="00581224" w:rsidP="00874DB1">
            <w:pPr>
              <w:rPr>
                <w:rFonts w:cstheme="minorHAnsi"/>
                <w:sz w:val="20"/>
                <w:szCs w:val="20"/>
              </w:rPr>
            </w:pPr>
          </w:p>
        </w:tc>
      </w:tr>
      <w:tr w:rsidR="00581224" w:rsidRPr="00932424" w14:paraId="26A4C219" w14:textId="77777777" w:rsidTr="000C7BFE">
        <w:tc>
          <w:tcPr>
            <w:tcW w:w="2041" w:type="dxa"/>
          </w:tcPr>
          <w:p w14:paraId="73DF5D7E" w14:textId="77777777" w:rsidR="00581224" w:rsidRPr="00932424" w:rsidRDefault="00581224" w:rsidP="00874DB1">
            <w:pPr>
              <w:rPr>
                <w:rFonts w:cstheme="minorHAnsi"/>
                <w:sz w:val="20"/>
                <w:szCs w:val="20"/>
              </w:rPr>
            </w:pPr>
          </w:p>
        </w:tc>
        <w:tc>
          <w:tcPr>
            <w:tcW w:w="1859" w:type="dxa"/>
          </w:tcPr>
          <w:p w14:paraId="5B128D9A" w14:textId="77777777" w:rsidR="00581224" w:rsidRPr="00932424" w:rsidRDefault="00581224" w:rsidP="00874DB1">
            <w:pPr>
              <w:rPr>
                <w:rFonts w:cstheme="minorHAnsi"/>
                <w:sz w:val="20"/>
                <w:szCs w:val="20"/>
              </w:rPr>
            </w:pPr>
            <w:r w:rsidRPr="00932424">
              <w:rPr>
                <w:rFonts w:cstheme="minorHAnsi"/>
                <w:sz w:val="20"/>
                <w:szCs w:val="20"/>
              </w:rPr>
              <w:t xml:space="preserve">   10</w:t>
            </w:r>
            <w:r w:rsidRPr="00932424">
              <w:rPr>
                <w:rFonts w:cstheme="minorHAnsi"/>
                <w:sz w:val="20"/>
                <w:szCs w:val="20"/>
                <w:vertAlign w:val="superscript"/>
              </w:rPr>
              <w:t>th</w:t>
            </w:r>
            <w:r w:rsidRPr="00932424">
              <w:rPr>
                <w:rFonts w:cstheme="minorHAnsi"/>
                <w:sz w:val="20"/>
                <w:szCs w:val="20"/>
              </w:rPr>
              <w:t xml:space="preserve"> to 90</w:t>
            </w:r>
            <w:r w:rsidRPr="00932424">
              <w:rPr>
                <w:rFonts w:cstheme="minorHAnsi"/>
                <w:sz w:val="20"/>
                <w:szCs w:val="20"/>
                <w:vertAlign w:val="superscript"/>
              </w:rPr>
              <w:t>th</w:t>
            </w:r>
          </w:p>
        </w:tc>
        <w:tc>
          <w:tcPr>
            <w:tcW w:w="1860" w:type="dxa"/>
          </w:tcPr>
          <w:p w14:paraId="71CF3D43" w14:textId="77777777" w:rsidR="00581224" w:rsidRPr="00932424" w:rsidRDefault="00A70CB8" w:rsidP="00874DB1">
            <w:pPr>
              <w:rPr>
                <w:rFonts w:cstheme="minorHAnsi"/>
                <w:sz w:val="20"/>
                <w:szCs w:val="20"/>
              </w:rPr>
            </w:pPr>
            <w:r w:rsidRPr="00932424">
              <w:rPr>
                <w:rFonts w:cstheme="minorHAnsi"/>
                <w:sz w:val="20"/>
                <w:szCs w:val="20"/>
              </w:rPr>
              <w:t>31,265 (79.8%)</w:t>
            </w:r>
          </w:p>
        </w:tc>
        <w:tc>
          <w:tcPr>
            <w:tcW w:w="1838" w:type="dxa"/>
          </w:tcPr>
          <w:p w14:paraId="366E17E5" w14:textId="77777777" w:rsidR="00581224" w:rsidRPr="00932424" w:rsidRDefault="00A70CB8" w:rsidP="00874DB1">
            <w:pPr>
              <w:rPr>
                <w:rFonts w:cstheme="minorHAnsi"/>
                <w:sz w:val="20"/>
                <w:szCs w:val="20"/>
              </w:rPr>
            </w:pPr>
            <w:r w:rsidRPr="00932424">
              <w:rPr>
                <w:rFonts w:cstheme="minorHAnsi"/>
                <w:sz w:val="20"/>
                <w:szCs w:val="20"/>
              </w:rPr>
              <w:t>125 (60.7%)</w:t>
            </w:r>
          </w:p>
        </w:tc>
        <w:tc>
          <w:tcPr>
            <w:tcW w:w="1644" w:type="dxa"/>
          </w:tcPr>
          <w:p w14:paraId="38977D0A" w14:textId="77777777" w:rsidR="00581224" w:rsidRPr="00932424" w:rsidRDefault="00581224" w:rsidP="00874DB1">
            <w:pPr>
              <w:rPr>
                <w:rFonts w:cstheme="minorHAnsi"/>
                <w:sz w:val="20"/>
                <w:szCs w:val="20"/>
              </w:rPr>
            </w:pPr>
          </w:p>
        </w:tc>
      </w:tr>
      <w:tr w:rsidR="00581224" w:rsidRPr="00932424" w14:paraId="5D61954A" w14:textId="77777777" w:rsidTr="000C7BFE">
        <w:tc>
          <w:tcPr>
            <w:tcW w:w="2041" w:type="dxa"/>
          </w:tcPr>
          <w:p w14:paraId="19B70E47" w14:textId="77777777" w:rsidR="00581224" w:rsidRPr="00932424" w:rsidRDefault="00581224" w:rsidP="00874DB1">
            <w:pPr>
              <w:rPr>
                <w:rFonts w:cstheme="minorHAnsi"/>
                <w:sz w:val="20"/>
                <w:szCs w:val="20"/>
              </w:rPr>
            </w:pPr>
          </w:p>
        </w:tc>
        <w:tc>
          <w:tcPr>
            <w:tcW w:w="1859" w:type="dxa"/>
          </w:tcPr>
          <w:p w14:paraId="1EAB816D" w14:textId="77777777" w:rsidR="00581224" w:rsidRPr="00932424" w:rsidRDefault="00581224" w:rsidP="00874DB1">
            <w:pPr>
              <w:rPr>
                <w:rFonts w:cstheme="minorHAnsi"/>
                <w:sz w:val="20"/>
                <w:szCs w:val="20"/>
              </w:rPr>
            </w:pPr>
            <w:r w:rsidRPr="00932424">
              <w:rPr>
                <w:rFonts w:cstheme="minorHAnsi"/>
                <w:sz w:val="20"/>
                <w:szCs w:val="20"/>
              </w:rPr>
              <w:t xml:space="preserve">   Above 90</w:t>
            </w:r>
            <w:r w:rsidRPr="00932424">
              <w:rPr>
                <w:rFonts w:cstheme="minorHAnsi"/>
                <w:sz w:val="20"/>
                <w:szCs w:val="20"/>
                <w:vertAlign w:val="superscript"/>
              </w:rPr>
              <w:t>th</w:t>
            </w:r>
          </w:p>
        </w:tc>
        <w:tc>
          <w:tcPr>
            <w:tcW w:w="1860" w:type="dxa"/>
          </w:tcPr>
          <w:p w14:paraId="3490FEF3" w14:textId="77777777" w:rsidR="00581224" w:rsidRPr="00932424" w:rsidRDefault="00A70CB8" w:rsidP="00874DB1">
            <w:pPr>
              <w:rPr>
                <w:rFonts w:cstheme="minorHAnsi"/>
                <w:sz w:val="20"/>
                <w:szCs w:val="20"/>
              </w:rPr>
            </w:pPr>
            <w:r w:rsidRPr="00932424">
              <w:rPr>
                <w:rFonts w:cstheme="minorHAnsi"/>
                <w:sz w:val="20"/>
                <w:szCs w:val="20"/>
              </w:rPr>
              <w:t>3824 (9.8%)</w:t>
            </w:r>
          </w:p>
        </w:tc>
        <w:tc>
          <w:tcPr>
            <w:tcW w:w="1838" w:type="dxa"/>
          </w:tcPr>
          <w:p w14:paraId="39918DA4" w14:textId="77777777" w:rsidR="00581224" w:rsidRPr="00932424" w:rsidRDefault="00A70CB8" w:rsidP="00874DB1">
            <w:pPr>
              <w:rPr>
                <w:rFonts w:cstheme="minorHAnsi"/>
                <w:sz w:val="20"/>
                <w:szCs w:val="20"/>
              </w:rPr>
            </w:pPr>
            <w:r w:rsidRPr="00932424">
              <w:rPr>
                <w:rFonts w:cstheme="minorHAnsi"/>
                <w:sz w:val="20"/>
                <w:szCs w:val="20"/>
              </w:rPr>
              <w:t>23 (11.7%)</w:t>
            </w:r>
          </w:p>
        </w:tc>
        <w:tc>
          <w:tcPr>
            <w:tcW w:w="1644" w:type="dxa"/>
          </w:tcPr>
          <w:p w14:paraId="1FF38C7F" w14:textId="77777777" w:rsidR="00581224" w:rsidRPr="00932424" w:rsidRDefault="00581224" w:rsidP="00874DB1">
            <w:pPr>
              <w:rPr>
                <w:rFonts w:cstheme="minorHAnsi"/>
                <w:sz w:val="20"/>
                <w:szCs w:val="20"/>
              </w:rPr>
            </w:pPr>
          </w:p>
        </w:tc>
      </w:tr>
      <w:tr w:rsidR="009D5620" w:rsidRPr="00932424" w14:paraId="08FFAD89" w14:textId="77777777" w:rsidTr="00932424">
        <w:tc>
          <w:tcPr>
            <w:tcW w:w="9242" w:type="dxa"/>
            <w:gridSpan w:val="5"/>
          </w:tcPr>
          <w:p w14:paraId="03A917B8" w14:textId="77777777" w:rsidR="009D5620" w:rsidRPr="00932424" w:rsidRDefault="009D5620" w:rsidP="00FE7E35">
            <w:pPr>
              <w:rPr>
                <w:rFonts w:cstheme="minorHAnsi"/>
                <w:sz w:val="20"/>
                <w:szCs w:val="20"/>
              </w:rPr>
            </w:pPr>
            <w:r w:rsidRPr="00932424">
              <w:rPr>
                <w:rFonts w:cstheme="minorHAnsi"/>
                <w:b/>
                <w:sz w:val="20"/>
                <w:szCs w:val="20"/>
              </w:rPr>
              <w:t>Intra-partum measures</w:t>
            </w:r>
          </w:p>
        </w:tc>
      </w:tr>
      <w:tr w:rsidR="00581224" w:rsidRPr="00932424" w14:paraId="45ACC26E" w14:textId="77777777" w:rsidTr="000C7BFE">
        <w:tc>
          <w:tcPr>
            <w:tcW w:w="2041" w:type="dxa"/>
          </w:tcPr>
          <w:p w14:paraId="53B12361" w14:textId="77777777" w:rsidR="00581224" w:rsidRPr="00932424" w:rsidRDefault="00581224" w:rsidP="00874DB1">
            <w:pPr>
              <w:rPr>
                <w:rFonts w:cstheme="minorHAnsi"/>
                <w:sz w:val="20"/>
                <w:szCs w:val="20"/>
              </w:rPr>
            </w:pPr>
            <w:r w:rsidRPr="00932424">
              <w:rPr>
                <w:rFonts w:cstheme="minorHAnsi"/>
                <w:sz w:val="20"/>
                <w:szCs w:val="20"/>
              </w:rPr>
              <w:t>OP presentation</w:t>
            </w:r>
          </w:p>
        </w:tc>
        <w:tc>
          <w:tcPr>
            <w:tcW w:w="1859" w:type="dxa"/>
          </w:tcPr>
          <w:p w14:paraId="4DA72C6F" w14:textId="77777777" w:rsidR="00581224" w:rsidRPr="00932424" w:rsidRDefault="00581224" w:rsidP="00874DB1">
            <w:pPr>
              <w:rPr>
                <w:rFonts w:cstheme="minorHAnsi"/>
                <w:sz w:val="20"/>
                <w:szCs w:val="20"/>
              </w:rPr>
            </w:pPr>
          </w:p>
        </w:tc>
        <w:tc>
          <w:tcPr>
            <w:tcW w:w="1860" w:type="dxa"/>
          </w:tcPr>
          <w:p w14:paraId="21608341" w14:textId="77777777" w:rsidR="00581224" w:rsidRPr="00932424" w:rsidRDefault="003770BC" w:rsidP="00874DB1">
            <w:pPr>
              <w:rPr>
                <w:rFonts w:cstheme="minorHAnsi"/>
                <w:sz w:val="20"/>
                <w:szCs w:val="20"/>
              </w:rPr>
            </w:pPr>
            <w:r w:rsidRPr="00932424">
              <w:rPr>
                <w:rFonts w:cstheme="minorHAnsi"/>
                <w:sz w:val="20"/>
                <w:szCs w:val="20"/>
              </w:rPr>
              <w:t>2512 (6.6%)</w:t>
            </w:r>
          </w:p>
        </w:tc>
        <w:tc>
          <w:tcPr>
            <w:tcW w:w="1838" w:type="dxa"/>
          </w:tcPr>
          <w:p w14:paraId="0E9821CB" w14:textId="77777777" w:rsidR="00581224" w:rsidRPr="00932424" w:rsidRDefault="003770BC" w:rsidP="00874DB1">
            <w:pPr>
              <w:rPr>
                <w:rFonts w:cstheme="minorHAnsi"/>
                <w:sz w:val="20"/>
                <w:szCs w:val="20"/>
              </w:rPr>
            </w:pPr>
            <w:r w:rsidRPr="00932424">
              <w:rPr>
                <w:rFonts w:cstheme="minorHAnsi"/>
                <w:sz w:val="20"/>
                <w:szCs w:val="20"/>
              </w:rPr>
              <w:t>34 (16.8%)</w:t>
            </w:r>
          </w:p>
        </w:tc>
        <w:tc>
          <w:tcPr>
            <w:tcW w:w="1644" w:type="dxa"/>
          </w:tcPr>
          <w:p w14:paraId="7D551FAA"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FF2278C" w14:textId="77777777" w:rsidTr="000C7BFE">
        <w:tc>
          <w:tcPr>
            <w:tcW w:w="2041" w:type="dxa"/>
          </w:tcPr>
          <w:p w14:paraId="0FABD19A" w14:textId="77777777" w:rsidR="00581224" w:rsidRPr="00932424" w:rsidRDefault="00581224" w:rsidP="00874DB1">
            <w:pPr>
              <w:rPr>
                <w:rFonts w:cstheme="minorHAnsi"/>
                <w:sz w:val="20"/>
                <w:szCs w:val="20"/>
              </w:rPr>
            </w:pPr>
            <w:r w:rsidRPr="00932424">
              <w:rPr>
                <w:rFonts w:cstheme="minorHAnsi"/>
                <w:sz w:val="20"/>
                <w:szCs w:val="20"/>
              </w:rPr>
              <w:t>Breech Presentation</w:t>
            </w:r>
          </w:p>
        </w:tc>
        <w:tc>
          <w:tcPr>
            <w:tcW w:w="1859" w:type="dxa"/>
          </w:tcPr>
          <w:p w14:paraId="4D94BA0A" w14:textId="77777777" w:rsidR="00581224" w:rsidRPr="00932424" w:rsidRDefault="00581224" w:rsidP="00874DB1">
            <w:pPr>
              <w:rPr>
                <w:rFonts w:cstheme="minorHAnsi"/>
                <w:sz w:val="20"/>
                <w:szCs w:val="20"/>
              </w:rPr>
            </w:pPr>
          </w:p>
        </w:tc>
        <w:tc>
          <w:tcPr>
            <w:tcW w:w="1860" w:type="dxa"/>
          </w:tcPr>
          <w:p w14:paraId="5DB1FB35" w14:textId="77777777" w:rsidR="00581224" w:rsidRPr="00932424" w:rsidRDefault="003770BC" w:rsidP="00874DB1">
            <w:pPr>
              <w:rPr>
                <w:rFonts w:cstheme="minorHAnsi"/>
                <w:sz w:val="20"/>
                <w:szCs w:val="20"/>
              </w:rPr>
            </w:pPr>
            <w:r w:rsidRPr="00932424">
              <w:rPr>
                <w:rFonts w:cstheme="minorHAnsi"/>
                <w:sz w:val="20"/>
                <w:szCs w:val="20"/>
              </w:rPr>
              <w:t>1023 (2.7%)</w:t>
            </w:r>
          </w:p>
        </w:tc>
        <w:tc>
          <w:tcPr>
            <w:tcW w:w="1838" w:type="dxa"/>
          </w:tcPr>
          <w:p w14:paraId="0FFEF779" w14:textId="77777777" w:rsidR="00581224" w:rsidRPr="00932424" w:rsidRDefault="003770BC" w:rsidP="00874DB1">
            <w:pPr>
              <w:rPr>
                <w:rFonts w:cstheme="minorHAnsi"/>
                <w:sz w:val="20"/>
                <w:szCs w:val="20"/>
              </w:rPr>
            </w:pPr>
            <w:r w:rsidRPr="00932424">
              <w:rPr>
                <w:rFonts w:cstheme="minorHAnsi"/>
                <w:sz w:val="20"/>
                <w:szCs w:val="20"/>
              </w:rPr>
              <w:t>31 (15.3%)</w:t>
            </w:r>
          </w:p>
        </w:tc>
        <w:tc>
          <w:tcPr>
            <w:tcW w:w="1644" w:type="dxa"/>
          </w:tcPr>
          <w:p w14:paraId="4368A0EB"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14554C7D" w14:textId="77777777" w:rsidTr="000C7BFE">
        <w:tc>
          <w:tcPr>
            <w:tcW w:w="2041" w:type="dxa"/>
          </w:tcPr>
          <w:p w14:paraId="27E3E6F9" w14:textId="77777777" w:rsidR="00581224" w:rsidRPr="00932424" w:rsidRDefault="00581224" w:rsidP="00874DB1">
            <w:pPr>
              <w:rPr>
                <w:rFonts w:cstheme="minorHAnsi"/>
                <w:sz w:val="20"/>
                <w:szCs w:val="20"/>
              </w:rPr>
            </w:pPr>
            <w:r w:rsidRPr="00932424">
              <w:rPr>
                <w:rFonts w:cstheme="minorHAnsi"/>
                <w:sz w:val="20"/>
                <w:szCs w:val="20"/>
              </w:rPr>
              <w:t>ROM&gt;12 hours</w:t>
            </w:r>
          </w:p>
        </w:tc>
        <w:tc>
          <w:tcPr>
            <w:tcW w:w="1859" w:type="dxa"/>
          </w:tcPr>
          <w:p w14:paraId="6D20B260" w14:textId="77777777" w:rsidR="00581224" w:rsidRPr="00932424" w:rsidRDefault="00581224" w:rsidP="00874DB1">
            <w:pPr>
              <w:rPr>
                <w:rFonts w:cstheme="minorHAnsi"/>
                <w:sz w:val="20"/>
                <w:szCs w:val="20"/>
              </w:rPr>
            </w:pPr>
          </w:p>
        </w:tc>
        <w:tc>
          <w:tcPr>
            <w:tcW w:w="1860" w:type="dxa"/>
          </w:tcPr>
          <w:p w14:paraId="1A67F780" w14:textId="77777777" w:rsidR="00581224" w:rsidRPr="00932424" w:rsidRDefault="003770BC" w:rsidP="00874DB1">
            <w:pPr>
              <w:rPr>
                <w:rFonts w:cstheme="minorHAnsi"/>
                <w:sz w:val="20"/>
                <w:szCs w:val="20"/>
              </w:rPr>
            </w:pPr>
            <w:r w:rsidRPr="00932424">
              <w:rPr>
                <w:rFonts w:cstheme="minorHAnsi"/>
                <w:sz w:val="20"/>
                <w:szCs w:val="20"/>
              </w:rPr>
              <w:t>5706 (16.5%)</w:t>
            </w:r>
          </w:p>
        </w:tc>
        <w:tc>
          <w:tcPr>
            <w:tcW w:w="1838" w:type="dxa"/>
          </w:tcPr>
          <w:p w14:paraId="218EAF43" w14:textId="77777777" w:rsidR="00581224" w:rsidRPr="00932424" w:rsidRDefault="003770BC" w:rsidP="00874DB1">
            <w:pPr>
              <w:rPr>
                <w:rFonts w:cstheme="minorHAnsi"/>
                <w:sz w:val="20"/>
                <w:szCs w:val="20"/>
              </w:rPr>
            </w:pPr>
            <w:r w:rsidRPr="00932424">
              <w:rPr>
                <w:rFonts w:cstheme="minorHAnsi"/>
                <w:sz w:val="20"/>
                <w:szCs w:val="20"/>
              </w:rPr>
              <w:t>50 (30.5%)</w:t>
            </w:r>
          </w:p>
        </w:tc>
        <w:tc>
          <w:tcPr>
            <w:tcW w:w="1644" w:type="dxa"/>
          </w:tcPr>
          <w:p w14:paraId="79E654EF" w14:textId="77777777" w:rsidR="00581224" w:rsidRPr="00932424" w:rsidRDefault="003770BC" w:rsidP="00874DB1">
            <w:pPr>
              <w:rPr>
                <w:rFonts w:cstheme="minorHAnsi"/>
                <w:sz w:val="20"/>
                <w:szCs w:val="20"/>
              </w:rPr>
            </w:pPr>
            <w:r w:rsidRPr="00932424">
              <w:rPr>
                <w:rFonts w:cstheme="minorHAnsi"/>
                <w:sz w:val="20"/>
                <w:szCs w:val="20"/>
              </w:rPr>
              <w:t>&lt;0.001</w:t>
            </w:r>
          </w:p>
        </w:tc>
      </w:tr>
      <w:tr w:rsidR="00581224" w:rsidRPr="00932424" w14:paraId="3709B74E" w14:textId="77777777" w:rsidTr="000C7BFE">
        <w:tc>
          <w:tcPr>
            <w:tcW w:w="2041" w:type="dxa"/>
          </w:tcPr>
          <w:p w14:paraId="27640E09" w14:textId="77777777" w:rsidR="00581224" w:rsidRPr="00932424" w:rsidRDefault="00581224" w:rsidP="00FE7E35">
            <w:pPr>
              <w:rPr>
                <w:rFonts w:cstheme="minorHAnsi"/>
                <w:sz w:val="20"/>
                <w:szCs w:val="20"/>
              </w:rPr>
            </w:pPr>
            <w:r w:rsidRPr="00932424">
              <w:rPr>
                <w:rFonts w:cstheme="minorHAnsi"/>
                <w:sz w:val="20"/>
                <w:szCs w:val="20"/>
              </w:rPr>
              <w:t>Caesarean Section</w:t>
            </w:r>
          </w:p>
        </w:tc>
        <w:tc>
          <w:tcPr>
            <w:tcW w:w="1859" w:type="dxa"/>
          </w:tcPr>
          <w:p w14:paraId="447B32B4" w14:textId="77777777" w:rsidR="00581224" w:rsidRPr="00932424" w:rsidRDefault="00581224" w:rsidP="00FE7E35">
            <w:pPr>
              <w:rPr>
                <w:rFonts w:cstheme="minorHAnsi"/>
                <w:sz w:val="20"/>
                <w:szCs w:val="20"/>
              </w:rPr>
            </w:pPr>
          </w:p>
        </w:tc>
        <w:tc>
          <w:tcPr>
            <w:tcW w:w="1860" w:type="dxa"/>
          </w:tcPr>
          <w:p w14:paraId="45550F83" w14:textId="77777777" w:rsidR="00581224" w:rsidRPr="00932424" w:rsidRDefault="003770BC" w:rsidP="00FE7E35">
            <w:pPr>
              <w:rPr>
                <w:rFonts w:cstheme="minorHAnsi"/>
                <w:sz w:val="20"/>
                <w:szCs w:val="20"/>
              </w:rPr>
            </w:pPr>
            <w:r w:rsidRPr="00932424">
              <w:rPr>
                <w:rFonts w:cstheme="minorHAnsi"/>
                <w:sz w:val="20"/>
                <w:szCs w:val="20"/>
              </w:rPr>
              <w:t>2076 (5.3%)</w:t>
            </w:r>
          </w:p>
        </w:tc>
        <w:tc>
          <w:tcPr>
            <w:tcW w:w="1838" w:type="dxa"/>
          </w:tcPr>
          <w:p w14:paraId="6B40F28C" w14:textId="77777777" w:rsidR="00581224" w:rsidRPr="00932424" w:rsidRDefault="003770BC" w:rsidP="00FE7E35">
            <w:pPr>
              <w:rPr>
                <w:rFonts w:cstheme="minorHAnsi"/>
                <w:sz w:val="20"/>
                <w:szCs w:val="20"/>
              </w:rPr>
            </w:pPr>
            <w:r w:rsidRPr="00932424">
              <w:rPr>
                <w:rFonts w:cstheme="minorHAnsi"/>
                <w:sz w:val="20"/>
                <w:szCs w:val="20"/>
              </w:rPr>
              <w:t>38 (18.2%)</w:t>
            </w:r>
          </w:p>
        </w:tc>
        <w:tc>
          <w:tcPr>
            <w:tcW w:w="1644" w:type="dxa"/>
          </w:tcPr>
          <w:p w14:paraId="35A5DC85"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4E27A6B" w14:textId="77777777" w:rsidTr="000C7BFE">
        <w:tc>
          <w:tcPr>
            <w:tcW w:w="2041" w:type="dxa"/>
          </w:tcPr>
          <w:p w14:paraId="0AC9EEC6" w14:textId="77777777" w:rsidR="00581224" w:rsidRPr="00932424" w:rsidRDefault="00581224" w:rsidP="00FE7E35">
            <w:pPr>
              <w:rPr>
                <w:rFonts w:cstheme="minorHAnsi"/>
                <w:sz w:val="20"/>
                <w:szCs w:val="20"/>
              </w:rPr>
            </w:pPr>
            <w:r w:rsidRPr="00932424">
              <w:rPr>
                <w:rFonts w:cstheme="minorHAnsi"/>
                <w:sz w:val="20"/>
                <w:szCs w:val="20"/>
              </w:rPr>
              <w:t>MIE**</w:t>
            </w:r>
          </w:p>
        </w:tc>
        <w:tc>
          <w:tcPr>
            <w:tcW w:w="1859" w:type="dxa"/>
          </w:tcPr>
          <w:p w14:paraId="7FD9E7AF" w14:textId="77777777" w:rsidR="00581224" w:rsidRPr="00932424" w:rsidRDefault="00581224" w:rsidP="00FE7E35">
            <w:pPr>
              <w:rPr>
                <w:rFonts w:cstheme="minorHAnsi"/>
                <w:sz w:val="20"/>
                <w:szCs w:val="20"/>
              </w:rPr>
            </w:pPr>
          </w:p>
        </w:tc>
        <w:tc>
          <w:tcPr>
            <w:tcW w:w="1860" w:type="dxa"/>
          </w:tcPr>
          <w:p w14:paraId="659A28E5" w14:textId="77777777" w:rsidR="00581224" w:rsidRPr="00932424" w:rsidRDefault="003770BC" w:rsidP="00FE7E35">
            <w:pPr>
              <w:rPr>
                <w:rFonts w:cstheme="minorHAnsi"/>
                <w:sz w:val="20"/>
                <w:szCs w:val="20"/>
              </w:rPr>
            </w:pPr>
            <w:r w:rsidRPr="00932424">
              <w:rPr>
                <w:rFonts w:cstheme="minorHAnsi"/>
                <w:sz w:val="20"/>
                <w:szCs w:val="20"/>
              </w:rPr>
              <w:t>3000 (7.7%)</w:t>
            </w:r>
          </w:p>
        </w:tc>
        <w:tc>
          <w:tcPr>
            <w:tcW w:w="1838" w:type="dxa"/>
          </w:tcPr>
          <w:p w14:paraId="661FD100" w14:textId="77777777" w:rsidR="00581224" w:rsidRPr="00932424" w:rsidRDefault="003770BC" w:rsidP="00FE7E35">
            <w:pPr>
              <w:rPr>
                <w:rFonts w:cstheme="minorHAnsi"/>
                <w:sz w:val="20"/>
                <w:szCs w:val="20"/>
              </w:rPr>
            </w:pPr>
            <w:r w:rsidRPr="00932424">
              <w:rPr>
                <w:rFonts w:cstheme="minorHAnsi"/>
                <w:sz w:val="20"/>
                <w:szCs w:val="20"/>
              </w:rPr>
              <w:t>42 (20.1%)</w:t>
            </w:r>
          </w:p>
        </w:tc>
        <w:tc>
          <w:tcPr>
            <w:tcW w:w="1644" w:type="dxa"/>
          </w:tcPr>
          <w:p w14:paraId="6DA1D7D8" w14:textId="77777777" w:rsidR="00581224" w:rsidRPr="00932424" w:rsidRDefault="003770BC" w:rsidP="00FE7E35">
            <w:pPr>
              <w:rPr>
                <w:rFonts w:cstheme="minorHAnsi"/>
                <w:sz w:val="20"/>
                <w:szCs w:val="20"/>
              </w:rPr>
            </w:pPr>
            <w:r w:rsidRPr="00932424">
              <w:rPr>
                <w:rFonts w:cstheme="minorHAnsi"/>
                <w:sz w:val="20"/>
                <w:szCs w:val="20"/>
              </w:rPr>
              <w:t>&lt;0.001</w:t>
            </w:r>
          </w:p>
        </w:tc>
      </w:tr>
      <w:tr w:rsidR="00581224" w:rsidRPr="00932424" w14:paraId="7D0225BB" w14:textId="77777777" w:rsidTr="000C7BFE">
        <w:tc>
          <w:tcPr>
            <w:tcW w:w="2041" w:type="dxa"/>
          </w:tcPr>
          <w:p w14:paraId="2F7F4BF0" w14:textId="77777777" w:rsidR="00581224" w:rsidRPr="00932424" w:rsidRDefault="00581224" w:rsidP="00FE7E35">
            <w:pPr>
              <w:rPr>
                <w:rFonts w:cstheme="minorHAnsi"/>
                <w:sz w:val="20"/>
                <w:szCs w:val="20"/>
              </w:rPr>
            </w:pPr>
            <w:r w:rsidRPr="00932424">
              <w:rPr>
                <w:rFonts w:cstheme="minorHAnsi"/>
                <w:sz w:val="20"/>
                <w:szCs w:val="20"/>
              </w:rPr>
              <w:t>Nuchal cord</w:t>
            </w:r>
          </w:p>
        </w:tc>
        <w:tc>
          <w:tcPr>
            <w:tcW w:w="1859" w:type="dxa"/>
          </w:tcPr>
          <w:p w14:paraId="419113C6" w14:textId="77777777" w:rsidR="00581224" w:rsidRPr="00932424" w:rsidRDefault="00581224" w:rsidP="00FE7E35">
            <w:pPr>
              <w:rPr>
                <w:rFonts w:cstheme="minorHAnsi"/>
                <w:sz w:val="20"/>
                <w:szCs w:val="20"/>
              </w:rPr>
            </w:pPr>
          </w:p>
        </w:tc>
        <w:tc>
          <w:tcPr>
            <w:tcW w:w="1860" w:type="dxa"/>
          </w:tcPr>
          <w:p w14:paraId="75B067BF" w14:textId="77777777" w:rsidR="00581224" w:rsidRPr="00932424" w:rsidRDefault="00986C93" w:rsidP="00FE7E35">
            <w:pPr>
              <w:rPr>
                <w:rFonts w:cstheme="minorHAnsi"/>
                <w:sz w:val="20"/>
                <w:szCs w:val="20"/>
              </w:rPr>
            </w:pPr>
            <w:r w:rsidRPr="00932424">
              <w:rPr>
                <w:rFonts w:cstheme="minorHAnsi"/>
                <w:sz w:val="20"/>
                <w:szCs w:val="20"/>
              </w:rPr>
              <w:t>10,225 (26.3%)</w:t>
            </w:r>
          </w:p>
        </w:tc>
        <w:tc>
          <w:tcPr>
            <w:tcW w:w="1838" w:type="dxa"/>
          </w:tcPr>
          <w:p w14:paraId="0B88FBE8" w14:textId="77777777" w:rsidR="00581224" w:rsidRPr="00932424" w:rsidRDefault="00986C93" w:rsidP="00FE7E35">
            <w:pPr>
              <w:rPr>
                <w:rFonts w:cstheme="minorHAnsi"/>
                <w:sz w:val="20"/>
                <w:szCs w:val="20"/>
              </w:rPr>
            </w:pPr>
            <w:r w:rsidRPr="00932424">
              <w:rPr>
                <w:rFonts w:cstheme="minorHAnsi"/>
                <w:sz w:val="20"/>
                <w:szCs w:val="20"/>
              </w:rPr>
              <w:t>52 (24.9%)</w:t>
            </w:r>
          </w:p>
        </w:tc>
        <w:tc>
          <w:tcPr>
            <w:tcW w:w="1644" w:type="dxa"/>
          </w:tcPr>
          <w:p w14:paraId="2134ADF4" w14:textId="77777777" w:rsidR="00581224" w:rsidRPr="00932424" w:rsidRDefault="00986C93" w:rsidP="00FE7E35">
            <w:pPr>
              <w:rPr>
                <w:rFonts w:cstheme="minorHAnsi"/>
                <w:sz w:val="20"/>
                <w:szCs w:val="20"/>
              </w:rPr>
            </w:pPr>
            <w:r w:rsidRPr="00932424">
              <w:rPr>
                <w:rFonts w:cstheme="minorHAnsi"/>
                <w:sz w:val="20"/>
                <w:szCs w:val="20"/>
              </w:rPr>
              <w:t>0.636</w:t>
            </w:r>
          </w:p>
        </w:tc>
      </w:tr>
      <w:tr w:rsidR="00581224" w:rsidRPr="00932424" w14:paraId="72396974" w14:textId="77777777" w:rsidTr="000C7BFE">
        <w:tc>
          <w:tcPr>
            <w:tcW w:w="2041" w:type="dxa"/>
          </w:tcPr>
          <w:p w14:paraId="566E6AB2" w14:textId="77777777" w:rsidR="00581224" w:rsidRPr="00932424" w:rsidRDefault="00581224" w:rsidP="00FE7E35">
            <w:pPr>
              <w:rPr>
                <w:rFonts w:cstheme="minorHAnsi"/>
                <w:sz w:val="20"/>
                <w:szCs w:val="20"/>
              </w:rPr>
            </w:pPr>
            <w:r w:rsidRPr="00932424">
              <w:rPr>
                <w:rFonts w:cstheme="minorHAnsi"/>
                <w:sz w:val="20"/>
                <w:szCs w:val="20"/>
              </w:rPr>
              <w:t>Prolapsed cord</w:t>
            </w:r>
          </w:p>
        </w:tc>
        <w:tc>
          <w:tcPr>
            <w:tcW w:w="1859" w:type="dxa"/>
          </w:tcPr>
          <w:p w14:paraId="650020EE" w14:textId="77777777" w:rsidR="00581224" w:rsidRPr="00932424" w:rsidRDefault="00581224" w:rsidP="00FE7E35">
            <w:pPr>
              <w:rPr>
                <w:rFonts w:cstheme="minorHAnsi"/>
                <w:sz w:val="20"/>
                <w:szCs w:val="20"/>
              </w:rPr>
            </w:pPr>
          </w:p>
        </w:tc>
        <w:tc>
          <w:tcPr>
            <w:tcW w:w="1860" w:type="dxa"/>
          </w:tcPr>
          <w:p w14:paraId="50FC2460" w14:textId="77777777" w:rsidR="00581224" w:rsidRPr="00932424" w:rsidRDefault="00986C93" w:rsidP="00FE7E35">
            <w:pPr>
              <w:rPr>
                <w:rFonts w:cstheme="minorHAnsi"/>
                <w:sz w:val="20"/>
                <w:szCs w:val="20"/>
              </w:rPr>
            </w:pPr>
            <w:r w:rsidRPr="00932424">
              <w:rPr>
                <w:rFonts w:cstheme="minorHAnsi"/>
                <w:sz w:val="20"/>
                <w:szCs w:val="20"/>
              </w:rPr>
              <w:t>311 (0.8%)</w:t>
            </w:r>
          </w:p>
        </w:tc>
        <w:tc>
          <w:tcPr>
            <w:tcW w:w="1838" w:type="dxa"/>
          </w:tcPr>
          <w:p w14:paraId="740C4F83" w14:textId="77777777" w:rsidR="00581224" w:rsidRPr="00932424" w:rsidRDefault="00986C93" w:rsidP="00FE7E35">
            <w:pPr>
              <w:rPr>
                <w:rFonts w:cstheme="minorHAnsi"/>
                <w:sz w:val="20"/>
                <w:szCs w:val="20"/>
              </w:rPr>
            </w:pPr>
            <w:r w:rsidRPr="00932424">
              <w:rPr>
                <w:rFonts w:cstheme="minorHAnsi"/>
                <w:sz w:val="20"/>
                <w:szCs w:val="20"/>
              </w:rPr>
              <w:t>12 (5.7%)</w:t>
            </w:r>
          </w:p>
        </w:tc>
        <w:tc>
          <w:tcPr>
            <w:tcW w:w="1644" w:type="dxa"/>
          </w:tcPr>
          <w:p w14:paraId="17535039"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041FC1CD" w14:textId="77777777" w:rsidTr="000C7BFE">
        <w:tc>
          <w:tcPr>
            <w:tcW w:w="2041" w:type="dxa"/>
          </w:tcPr>
          <w:p w14:paraId="1F8F83AC" w14:textId="77777777" w:rsidR="00581224" w:rsidRPr="00932424" w:rsidRDefault="00581224" w:rsidP="00FE7E35">
            <w:pPr>
              <w:rPr>
                <w:rFonts w:cstheme="minorHAnsi"/>
                <w:sz w:val="20"/>
                <w:szCs w:val="20"/>
              </w:rPr>
            </w:pPr>
            <w:r w:rsidRPr="00932424">
              <w:rPr>
                <w:rFonts w:cstheme="minorHAnsi"/>
                <w:sz w:val="20"/>
                <w:szCs w:val="20"/>
              </w:rPr>
              <w:t>Onset</w:t>
            </w:r>
          </w:p>
        </w:tc>
        <w:tc>
          <w:tcPr>
            <w:tcW w:w="1859" w:type="dxa"/>
          </w:tcPr>
          <w:p w14:paraId="5FBB3320" w14:textId="77777777" w:rsidR="00581224" w:rsidRPr="00932424" w:rsidRDefault="00581224" w:rsidP="00FE7E35">
            <w:pPr>
              <w:rPr>
                <w:rFonts w:cstheme="minorHAnsi"/>
                <w:sz w:val="20"/>
                <w:szCs w:val="20"/>
              </w:rPr>
            </w:pPr>
            <w:r w:rsidRPr="00932424">
              <w:rPr>
                <w:rFonts w:cstheme="minorHAnsi"/>
                <w:sz w:val="20"/>
                <w:szCs w:val="20"/>
              </w:rPr>
              <w:t>No Labour</w:t>
            </w:r>
          </w:p>
        </w:tc>
        <w:tc>
          <w:tcPr>
            <w:tcW w:w="1860" w:type="dxa"/>
          </w:tcPr>
          <w:p w14:paraId="2BA54411" w14:textId="77777777" w:rsidR="00581224" w:rsidRPr="00932424" w:rsidRDefault="00986C93" w:rsidP="00FE7E35">
            <w:pPr>
              <w:rPr>
                <w:rFonts w:cstheme="minorHAnsi"/>
                <w:sz w:val="20"/>
                <w:szCs w:val="20"/>
              </w:rPr>
            </w:pPr>
            <w:r w:rsidRPr="00932424">
              <w:rPr>
                <w:rFonts w:cstheme="minorHAnsi"/>
                <w:sz w:val="20"/>
                <w:szCs w:val="20"/>
              </w:rPr>
              <w:t>1,146 (3.0%)</w:t>
            </w:r>
          </w:p>
        </w:tc>
        <w:tc>
          <w:tcPr>
            <w:tcW w:w="1838" w:type="dxa"/>
          </w:tcPr>
          <w:p w14:paraId="7E311A29" w14:textId="77777777" w:rsidR="00581224" w:rsidRPr="00932424" w:rsidRDefault="00986C93" w:rsidP="00FE7E35">
            <w:pPr>
              <w:rPr>
                <w:rFonts w:cstheme="minorHAnsi"/>
                <w:sz w:val="20"/>
                <w:szCs w:val="20"/>
              </w:rPr>
            </w:pPr>
            <w:r w:rsidRPr="00932424">
              <w:rPr>
                <w:rFonts w:cstheme="minorHAnsi"/>
                <w:sz w:val="20"/>
                <w:szCs w:val="20"/>
              </w:rPr>
              <w:t>12 (5.8%)</w:t>
            </w:r>
          </w:p>
        </w:tc>
        <w:tc>
          <w:tcPr>
            <w:tcW w:w="1644" w:type="dxa"/>
          </w:tcPr>
          <w:p w14:paraId="3CC59CDE"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70FD4C88" w14:textId="77777777" w:rsidTr="000C7BFE">
        <w:tc>
          <w:tcPr>
            <w:tcW w:w="2041" w:type="dxa"/>
          </w:tcPr>
          <w:p w14:paraId="515A7E15" w14:textId="77777777" w:rsidR="00581224" w:rsidRPr="00932424" w:rsidRDefault="00581224" w:rsidP="00FE7E35">
            <w:pPr>
              <w:rPr>
                <w:rFonts w:cstheme="minorHAnsi"/>
                <w:sz w:val="20"/>
                <w:szCs w:val="20"/>
              </w:rPr>
            </w:pPr>
          </w:p>
        </w:tc>
        <w:tc>
          <w:tcPr>
            <w:tcW w:w="1859" w:type="dxa"/>
          </w:tcPr>
          <w:p w14:paraId="17A3D6B4" w14:textId="77777777" w:rsidR="00581224" w:rsidRPr="00932424" w:rsidRDefault="00581224" w:rsidP="00FE7E35">
            <w:pPr>
              <w:rPr>
                <w:rFonts w:cstheme="minorHAnsi"/>
                <w:sz w:val="20"/>
                <w:szCs w:val="20"/>
              </w:rPr>
            </w:pPr>
            <w:r w:rsidRPr="00932424">
              <w:rPr>
                <w:rFonts w:cstheme="minorHAnsi"/>
                <w:sz w:val="20"/>
                <w:szCs w:val="20"/>
              </w:rPr>
              <w:t>Spontaneous</w:t>
            </w:r>
          </w:p>
        </w:tc>
        <w:tc>
          <w:tcPr>
            <w:tcW w:w="1860" w:type="dxa"/>
          </w:tcPr>
          <w:p w14:paraId="03708086" w14:textId="77777777" w:rsidR="00581224" w:rsidRPr="00932424" w:rsidRDefault="00986C93" w:rsidP="00FE7E35">
            <w:pPr>
              <w:rPr>
                <w:rFonts w:cstheme="minorHAnsi"/>
                <w:sz w:val="20"/>
                <w:szCs w:val="20"/>
              </w:rPr>
            </w:pPr>
            <w:r w:rsidRPr="00932424">
              <w:rPr>
                <w:rFonts w:cstheme="minorHAnsi"/>
                <w:sz w:val="20"/>
                <w:szCs w:val="20"/>
              </w:rPr>
              <w:t>35,124 (90.3%)</w:t>
            </w:r>
          </w:p>
        </w:tc>
        <w:tc>
          <w:tcPr>
            <w:tcW w:w="1838" w:type="dxa"/>
          </w:tcPr>
          <w:p w14:paraId="0DFF52F3" w14:textId="77777777" w:rsidR="00581224" w:rsidRPr="00932424" w:rsidRDefault="00986C93" w:rsidP="00FE7E35">
            <w:pPr>
              <w:rPr>
                <w:rFonts w:cstheme="minorHAnsi"/>
                <w:sz w:val="20"/>
                <w:szCs w:val="20"/>
              </w:rPr>
            </w:pPr>
            <w:r w:rsidRPr="00932424">
              <w:rPr>
                <w:rFonts w:cstheme="minorHAnsi"/>
                <w:sz w:val="20"/>
                <w:szCs w:val="20"/>
              </w:rPr>
              <w:t>177 (85.1%)</w:t>
            </w:r>
          </w:p>
        </w:tc>
        <w:tc>
          <w:tcPr>
            <w:tcW w:w="1644" w:type="dxa"/>
          </w:tcPr>
          <w:p w14:paraId="171DE595" w14:textId="77777777" w:rsidR="00581224" w:rsidRPr="00932424" w:rsidRDefault="00581224" w:rsidP="00FE7E35">
            <w:pPr>
              <w:rPr>
                <w:rFonts w:cstheme="minorHAnsi"/>
                <w:sz w:val="20"/>
                <w:szCs w:val="20"/>
              </w:rPr>
            </w:pPr>
          </w:p>
        </w:tc>
      </w:tr>
      <w:tr w:rsidR="00581224" w:rsidRPr="00932424" w14:paraId="42A22878" w14:textId="77777777" w:rsidTr="000C7BFE">
        <w:tc>
          <w:tcPr>
            <w:tcW w:w="2041" w:type="dxa"/>
          </w:tcPr>
          <w:p w14:paraId="406E0194" w14:textId="77777777" w:rsidR="00581224" w:rsidRPr="00932424" w:rsidRDefault="00581224" w:rsidP="00FE7E35">
            <w:pPr>
              <w:rPr>
                <w:rFonts w:cstheme="minorHAnsi"/>
                <w:sz w:val="20"/>
                <w:szCs w:val="20"/>
              </w:rPr>
            </w:pPr>
          </w:p>
        </w:tc>
        <w:tc>
          <w:tcPr>
            <w:tcW w:w="1859" w:type="dxa"/>
          </w:tcPr>
          <w:p w14:paraId="573F747D" w14:textId="77777777" w:rsidR="00581224" w:rsidRPr="00932424" w:rsidRDefault="00581224" w:rsidP="00FE7E35">
            <w:pPr>
              <w:rPr>
                <w:rFonts w:cstheme="minorHAnsi"/>
                <w:sz w:val="20"/>
                <w:szCs w:val="20"/>
              </w:rPr>
            </w:pPr>
            <w:r w:rsidRPr="00932424">
              <w:rPr>
                <w:rFonts w:cstheme="minorHAnsi"/>
                <w:sz w:val="20"/>
                <w:szCs w:val="20"/>
              </w:rPr>
              <w:t>Induced</w:t>
            </w:r>
          </w:p>
        </w:tc>
        <w:tc>
          <w:tcPr>
            <w:tcW w:w="1860" w:type="dxa"/>
          </w:tcPr>
          <w:p w14:paraId="3864C490" w14:textId="77777777" w:rsidR="00581224" w:rsidRPr="00932424" w:rsidRDefault="00986C93" w:rsidP="00FE7E35">
            <w:pPr>
              <w:rPr>
                <w:rFonts w:cstheme="minorHAnsi"/>
                <w:sz w:val="20"/>
                <w:szCs w:val="20"/>
              </w:rPr>
            </w:pPr>
            <w:r w:rsidRPr="00932424">
              <w:rPr>
                <w:rFonts w:cstheme="minorHAnsi"/>
                <w:sz w:val="20"/>
                <w:szCs w:val="20"/>
              </w:rPr>
              <w:t>2636 (6.8%)</w:t>
            </w:r>
          </w:p>
        </w:tc>
        <w:tc>
          <w:tcPr>
            <w:tcW w:w="1838" w:type="dxa"/>
          </w:tcPr>
          <w:p w14:paraId="0CD5AA66" w14:textId="77777777" w:rsidR="00581224" w:rsidRPr="00932424" w:rsidRDefault="00986C93" w:rsidP="00FE7E35">
            <w:pPr>
              <w:rPr>
                <w:rFonts w:cstheme="minorHAnsi"/>
                <w:sz w:val="20"/>
                <w:szCs w:val="20"/>
              </w:rPr>
            </w:pPr>
            <w:r w:rsidRPr="00932424">
              <w:rPr>
                <w:rFonts w:cstheme="minorHAnsi"/>
                <w:sz w:val="20"/>
                <w:szCs w:val="20"/>
              </w:rPr>
              <w:t>19 (9.1%)</w:t>
            </w:r>
          </w:p>
        </w:tc>
        <w:tc>
          <w:tcPr>
            <w:tcW w:w="1644" w:type="dxa"/>
          </w:tcPr>
          <w:p w14:paraId="7BF6B59C" w14:textId="77777777" w:rsidR="00581224" w:rsidRPr="00932424" w:rsidRDefault="00986C93" w:rsidP="00FE7E35">
            <w:pPr>
              <w:rPr>
                <w:rFonts w:cstheme="minorHAnsi"/>
                <w:sz w:val="20"/>
                <w:szCs w:val="20"/>
              </w:rPr>
            </w:pPr>
            <w:r w:rsidRPr="00932424">
              <w:rPr>
                <w:rFonts w:cstheme="minorHAnsi"/>
                <w:sz w:val="20"/>
                <w:szCs w:val="20"/>
              </w:rPr>
              <w:t>0.019</w:t>
            </w:r>
          </w:p>
        </w:tc>
      </w:tr>
      <w:tr w:rsidR="00581224" w:rsidRPr="00932424" w14:paraId="1A16A79F" w14:textId="77777777" w:rsidTr="000C7BFE">
        <w:tc>
          <w:tcPr>
            <w:tcW w:w="2041" w:type="dxa"/>
          </w:tcPr>
          <w:p w14:paraId="61F754BD" w14:textId="77777777" w:rsidR="00581224" w:rsidRPr="00932424" w:rsidRDefault="00581224" w:rsidP="00FE7E35">
            <w:pPr>
              <w:rPr>
                <w:rFonts w:cstheme="minorHAnsi"/>
                <w:sz w:val="20"/>
                <w:szCs w:val="20"/>
              </w:rPr>
            </w:pPr>
            <w:r w:rsidRPr="00932424">
              <w:rPr>
                <w:rFonts w:cstheme="minorHAnsi"/>
                <w:sz w:val="20"/>
                <w:szCs w:val="20"/>
              </w:rPr>
              <w:t>Shoulder Dystocia</w:t>
            </w:r>
          </w:p>
        </w:tc>
        <w:tc>
          <w:tcPr>
            <w:tcW w:w="1859" w:type="dxa"/>
          </w:tcPr>
          <w:p w14:paraId="687ACBFF" w14:textId="77777777" w:rsidR="00581224" w:rsidRPr="00932424" w:rsidRDefault="00581224" w:rsidP="00FE7E35">
            <w:pPr>
              <w:rPr>
                <w:rFonts w:cstheme="minorHAnsi"/>
                <w:sz w:val="20"/>
                <w:szCs w:val="20"/>
              </w:rPr>
            </w:pPr>
          </w:p>
        </w:tc>
        <w:tc>
          <w:tcPr>
            <w:tcW w:w="1860" w:type="dxa"/>
          </w:tcPr>
          <w:p w14:paraId="49F0E0B5" w14:textId="77777777" w:rsidR="00581224" w:rsidRPr="00932424" w:rsidRDefault="00986C93" w:rsidP="00FE7E35">
            <w:pPr>
              <w:rPr>
                <w:rFonts w:cstheme="minorHAnsi"/>
                <w:sz w:val="20"/>
                <w:szCs w:val="20"/>
              </w:rPr>
            </w:pPr>
            <w:r w:rsidRPr="00932424">
              <w:rPr>
                <w:rFonts w:cstheme="minorHAnsi"/>
                <w:sz w:val="20"/>
                <w:szCs w:val="20"/>
              </w:rPr>
              <w:t>230 (0.6%)</w:t>
            </w:r>
          </w:p>
        </w:tc>
        <w:tc>
          <w:tcPr>
            <w:tcW w:w="1838" w:type="dxa"/>
          </w:tcPr>
          <w:p w14:paraId="38E96F3F" w14:textId="77777777" w:rsidR="00581224" w:rsidRPr="00932424" w:rsidRDefault="00986C93" w:rsidP="00FE7E35">
            <w:pPr>
              <w:rPr>
                <w:rFonts w:cstheme="minorHAnsi"/>
                <w:sz w:val="20"/>
                <w:szCs w:val="20"/>
              </w:rPr>
            </w:pPr>
            <w:r w:rsidRPr="00932424">
              <w:rPr>
                <w:rFonts w:cstheme="minorHAnsi"/>
                <w:sz w:val="20"/>
                <w:szCs w:val="20"/>
              </w:rPr>
              <w:t>9 (4.3%)</w:t>
            </w:r>
          </w:p>
        </w:tc>
        <w:tc>
          <w:tcPr>
            <w:tcW w:w="1644" w:type="dxa"/>
          </w:tcPr>
          <w:p w14:paraId="6E5DA883" w14:textId="77777777" w:rsidR="00581224" w:rsidRPr="00932424" w:rsidRDefault="00986C93" w:rsidP="00FE7E35">
            <w:pPr>
              <w:rPr>
                <w:rFonts w:cstheme="minorHAnsi"/>
                <w:sz w:val="20"/>
                <w:szCs w:val="20"/>
              </w:rPr>
            </w:pPr>
            <w:r w:rsidRPr="00932424">
              <w:rPr>
                <w:rFonts w:cstheme="minorHAnsi"/>
                <w:sz w:val="20"/>
                <w:szCs w:val="20"/>
              </w:rPr>
              <w:t>&lt;0.001</w:t>
            </w:r>
          </w:p>
        </w:tc>
      </w:tr>
      <w:tr w:rsidR="00581224" w:rsidRPr="00932424" w14:paraId="4280FA6C" w14:textId="77777777" w:rsidTr="000C7BFE">
        <w:tc>
          <w:tcPr>
            <w:tcW w:w="2041" w:type="dxa"/>
          </w:tcPr>
          <w:p w14:paraId="72294651" w14:textId="77777777" w:rsidR="00581224" w:rsidRPr="00932424" w:rsidRDefault="00581224" w:rsidP="00FE7E35">
            <w:pPr>
              <w:rPr>
                <w:rFonts w:cstheme="minorHAnsi"/>
                <w:sz w:val="20"/>
                <w:szCs w:val="20"/>
              </w:rPr>
            </w:pPr>
            <w:r w:rsidRPr="00932424">
              <w:rPr>
                <w:rFonts w:cstheme="minorHAnsi"/>
                <w:sz w:val="20"/>
                <w:szCs w:val="20"/>
              </w:rPr>
              <w:t xml:space="preserve">Epidural </w:t>
            </w:r>
          </w:p>
        </w:tc>
        <w:tc>
          <w:tcPr>
            <w:tcW w:w="1859" w:type="dxa"/>
          </w:tcPr>
          <w:p w14:paraId="347B7D2C" w14:textId="77777777" w:rsidR="00581224" w:rsidRPr="00932424" w:rsidRDefault="00581224" w:rsidP="00FE7E35">
            <w:pPr>
              <w:rPr>
                <w:rFonts w:cstheme="minorHAnsi"/>
                <w:sz w:val="20"/>
                <w:szCs w:val="20"/>
              </w:rPr>
            </w:pPr>
          </w:p>
        </w:tc>
        <w:tc>
          <w:tcPr>
            <w:tcW w:w="1860" w:type="dxa"/>
          </w:tcPr>
          <w:p w14:paraId="007DE29F" w14:textId="77777777" w:rsidR="00581224" w:rsidRPr="00932424" w:rsidRDefault="00986C93" w:rsidP="00FE7E35">
            <w:pPr>
              <w:rPr>
                <w:rFonts w:cstheme="minorHAnsi"/>
                <w:sz w:val="20"/>
                <w:szCs w:val="20"/>
              </w:rPr>
            </w:pPr>
            <w:r w:rsidRPr="00932424">
              <w:rPr>
                <w:rFonts w:cstheme="minorHAnsi"/>
                <w:sz w:val="20"/>
                <w:szCs w:val="20"/>
              </w:rPr>
              <w:t>617 (1.6%)</w:t>
            </w:r>
          </w:p>
        </w:tc>
        <w:tc>
          <w:tcPr>
            <w:tcW w:w="1838" w:type="dxa"/>
          </w:tcPr>
          <w:p w14:paraId="786B94DF" w14:textId="77777777" w:rsidR="00581224" w:rsidRPr="00932424" w:rsidRDefault="00986C93" w:rsidP="00FE7E35">
            <w:pPr>
              <w:rPr>
                <w:rFonts w:cstheme="minorHAnsi"/>
                <w:sz w:val="20"/>
                <w:szCs w:val="20"/>
              </w:rPr>
            </w:pPr>
            <w:r w:rsidRPr="00932424">
              <w:rPr>
                <w:rFonts w:cstheme="minorHAnsi"/>
                <w:sz w:val="20"/>
                <w:szCs w:val="20"/>
              </w:rPr>
              <w:t>10 (4.9%)</w:t>
            </w:r>
          </w:p>
        </w:tc>
        <w:tc>
          <w:tcPr>
            <w:tcW w:w="1644" w:type="dxa"/>
          </w:tcPr>
          <w:p w14:paraId="523B282C" w14:textId="77777777" w:rsidR="00581224" w:rsidRPr="00932424" w:rsidRDefault="00986C93" w:rsidP="00FE7E35">
            <w:pPr>
              <w:rPr>
                <w:rFonts w:cstheme="minorHAnsi"/>
                <w:sz w:val="20"/>
                <w:szCs w:val="20"/>
              </w:rPr>
            </w:pPr>
            <w:r w:rsidRPr="00932424">
              <w:rPr>
                <w:rFonts w:cstheme="minorHAnsi"/>
                <w:sz w:val="20"/>
                <w:szCs w:val="20"/>
              </w:rPr>
              <w:t>&lt;0.001</w:t>
            </w:r>
          </w:p>
        </w:tc>
      </w:tr>
    </w:tbl>
    <w:p w14:paraId="6913E44A" w14:textId="77777777" w:rsidR="00EE4E30" w:rsidRPr="00932424" w:rsidRDefault="000E73BF" w:rsidP="00FE7E35">
      <w:pPr>
        <w:spacing w:after="0" w:line="240" w:lineRule="auto"/>
        <w:rPr>
          <w:rFonts w:cstheme="minorHAnsi"/>
          <w:sz w:val="20"/>
          <w:szCs w:val="20"/>
        </w:rPr>
      </w:pPr>
      <w:r w:rsidRPr="00932424">
        <w:rPr>
          <w:rFonts w:cstheme="minorHAnsi"/>
          <w:sz w:val="20"/>
          <w:szCs w:val="20"/>
        </w:rPr>
        <w:t xml:space="preserve">* </w:t>
      </w:r>
      <w:r w:rsidR="00EE4E30" w:rsidRPr="00932424">
        <w:rPr>
          <w:rFonts w:cstheme="minorHAnsi"/>
          <w:sz w:val="20"/>
          <w:szCs w:val="20"/>
        </w:rPr>
        <w:t xml:space="preserve">Motor, sensory or developmental disorder in siblings  </w:t>
      </w:r>
    </w:p>
    <w:p w14:paraId="3B29C9AB" w14:textId="77777777" w:rsidR="000E73BF" w:rsidRPr="00932424" w:rsidRDefault="000E73BF" w:rsidP="00FE7E35">
      <w:pPr>
        <w:spacing w:after="0" w:line="240" w:lineRule="auto"/>
        <w:rPr>
          <w:rFonts w:cstheme="minorHAnsi"/>
          <w:sz w:val="20"/>
          <w:szCs w:val="20"/>
        </w:rPr>
      </w:pPr>
      <w:r w:rsidRPr="00932424">
        <w:rPr>
          <w:rFonts w:cstheme="minorHAnsi"/>
          <w:sz w:val="20"/>
          <w:szCs w:val="20"/>
        </w:rPr>
        <w:t>** APH, eclampsia, uterine rupture or ruptured cord</w:t>
      </w:r>
    </w:p>
    <w:p w14:paraId="4D2A7658" w14:textId="77777777" w:rsidR="009804C4" w:rsidRDefault="000C7BFE" w:rsidP="008917D8">
      <w:pPr>
        <w:spacing w:after="0" w:line="240" w:lineRule="auto"/>
        <w:rPr>
          <w:rFonts w:cstheme="minorHAnsi"/>
          <w:sz w:val="20"/>
          <w:szCs w:val="20"/>
        </w:rPr>
      </w:pPr>
      <w:r w:rsidRPr="00932424">
        <w:rPr>
          <w:rFonts w:cstheme="minorHAnsi"/>
          <w:sz w:val="20"/>
          <w:szCs w:val="20"/>
        </w:rPr>
        <w:t>*** &gt;26 weeks of gestational age</w:t>
      </w:r>
    </w:p>
    <w:p w14:paraId="710AE3E9" w14:textId="77777777" w:rsidR="002B647C" w:rsidRDefault="002B647C">
      <w:pPr>
        <w:rPr>
          <w:rFonts w:cstheme="minorHAnsi"/>
          <w:sz w:val="20"/>
          <w:szCs w:val="20"/>
        </w:rPr>
      </w:pPr>
      <w:r>
        <w:rPr>
          <w:rFonts w:cstheme="minorHAnsi"/>
          <w:sz w:val="20"/>
          <w:szCs w:val="20"/>
        </w:rPr>
        <w:br w:type="page"/>
      </w:r>
    </w:p>
    <w:p w14:paraId="49D64899" w14:textId="77777777" w:rsidR="002B647C" w:rsidRPr="00932424" w:rsidRDefault="002B647C" w:rsidP="002B647C">
      <w:pPr>
        <w:rPr>
          <w:rFonts w:cstheme="minorHAnsi"/>
          <w:sz w:val="20"/>
          <w:szCs w:val="20"/>
        </w:rPr>
        <w:sectPr w:rsidR="002B647C" w:rsidRPr="00932424">
          <w:pgSz w:w="11906" w:h="16838"/>
          <w:pgMar w:top="1440" w:right="1440" w:bottom="1440" w:left="1440" w:header="708" w:footer="708" w:gutter="0"/>
          <w:cols w:space="708"/>
          <w:docGrid w:linePitch="360"/>
        </w:sectPr>
      </w:pPr>
    </w:p>
    <w:p w14:paraId="3CABDF3D" w14:textId="25AC6020" w:rsidR="008917D8" w:rsidRPr="00932424" w:rsidRDefault="008917D8" w:rsidP="008917D8">
      <w:pPr>
        <w:spacing w:after="0" w:line="240" w:lineRule="auto"/>
        <w:rPr>
          <w:rFonts w:cstheme="minorHAnsi"/>
          <w:b/>
          <w:sz w:val="20"/>
          <w:szCs w:val="20"/>
        </w:rPr>
      </w:pPr>
      <w:r w:rsidRPr="00932424">
        <w:rPr>
          <w:rFonts w:cstheme="minorHAnsi"/>
          <w:b/>
          <w:sz w:val="20"/>
          <w:szCs w:val="20"/>
        </w:rPr>
        <w:lastRenderedPageBreak/>
        <w:t xml:space="preserve">Table </w:t>
      </w:r>
      <w:r w:rsidR="00267971" w:rsidRPr="00932424">
        <w:rPr>
          <w:rFonts w:cstheme="minorHAnsi"/>
          <w:b/>
          <w:sz w:val="20"/>
          <w:szCs w:val="20"/>
        </w:rPr>
        <w:t>2</w:t>
      </w:r>
      <w:r w:rsidRPr="00932424">
        <w:rPr>
          <w:rFonts w:cstheme="minorHAnsi"/>
          <w:b/>
          <w:sz w:val="20"/>
          <w:szCs w:val="20"/>
        </w:rPr>
        <w:t xml:space="preserve">. Traditional vs ML </w:t>
      </w:r>
      <w:ins w:id="6" w:author="Matt Lyon" w:date="2020-10-26T13:52:00Z">
        <w:r w:rsidR="00197688">
          <w:rPr>
            <w:rFonts w:cstheme="minorHAnsi"/>
            <w:b/>
            <w:sz w:val="20"/>
            <w:szCs w:val="20"/>
          </w:rPr>
          <w:t>p</w:t>
        </w:r>
      </w:ins>
      <w:del w:id="7" w:author="Matt Lyon" w:date="2020-10-26T13:52:00Z">
        <w:r w:rsidRPr="00932424" w:rsidDel="00197688">
          <w:rPr>
            <w:rFonts w:cstheme="minorHAnsi"/>
            <w:b/>
            <w:sz w:val="20"/>
            <w:szCs w:val="20"/>
          </w:rPr>
          <w:delText>P</w:delText>
        </w:r>
      </w:del>
      <w:r w:rsidRPr="00932424">
        <w:rPr>
          <w:rFonts w:cstheme="minorHAnsi"/>
          <w:b/>
          <w:sz w:val="20"/>
          <w:szCs w:val="20"/>
        </w:rPr>
        <w:t xml:space="preserve">rediction </w:t>
      </w:r>
      <w:r w:rsidR="00623E47" w:rsidRPr="00932424">
        <w:rPr>
          <w:rFonts w:cstheme="minorHAnsi"/>
          <w:b/>
          <w:sz w:val="20"/>
          <w:szCs w:val="20"/>
        </w:rPr>
        <w:t xml:space="preserve">of </w:t>
      </w:r>
      <w:r w:rsidR="00874DB1" w:rsidRPr="00932424">
        <w:rPr>
          <w:rFonts w:cstheme="minorHAnsi"/>
          <w:b/>
          <w:sz w:val="20"/>
          <w:szCs w:val="20"/>
        </w:rPr>
        <w:t>pregnancy outcome</w:t>
      </w:r>
      <w:ins w:id="8" w:author="Matt Lyon" w:date="2020-10-26T13:52:00Z">
        <w:r w:rsidR="00197688">
          <w:rPr>
            <w:rFonts w:cstheme="minorHAnsi"/>
            <w:b/>
            <w:sz w:val="20"/>
            <w:szCs w:val="20"/>
          </w:rPr>
          <w:t>s</w:t>
        </w:r>
      </w:ins>
    </w:p>
    <w:p w14:paraId="289FEFD8" w14:textId="77777777" w:rsidR="007A0BA8" w:rsidRPr="00932424" w:rsidRDefault="007A0BA8" w:rsidP="008917D8">
      <w:pPr>
        <w:spacing w:after="0" w:line="240" w:lineRule="auto"/>
        <w:rPr>
          <w:rFonts w:cstheme="minorHAnsi"/>
          <w:b/>
          <w:sz w:val="20"/>
          <w:szCs w:val="20"/>
        </w:rPr>
      </w:pPr>
    </w:p>
    <w:tbl>
      <w:tblPr>
        <w:tblStyle w:val="TableGrid"/>
        <w:tblW w:w="13884" w:type="dxa"/>
        <w:tblLayout w:type="fixed"/>
        <w:tblLook w:val="04A0" w:firstRow="1" w:lastRow="0" w:firstColumn="1" w:lastColumn="0" w:noHBand="0" w:noVBand="1"/>
      </w:tblPr>
      <w:tblGrid>
        <w:gridCol w:w="2076"/>
        <w:gridCol w:w="1847"/>
        <w:gridCol w:w="1407"/>
        <w:gridCol w:w="23"/>
        <w:gridCol w:w="1796"/>
        <w:gridCol w:w="1490"/>
        <w:gridCol w:w="851"/>
        <w:gridCol w:w="1842"/>
        <w:gridCol w:w="1606"/>
        <w:gridCol w:w="946"/>
      </w:tblGrid>
      <w:tr w:rsidR="0087256D" w:rsidRPr="00932424" w14:paraId="4A8865A1" w14:textId="77777777" w:rsidTr="0087256D">
        <w:tc>
          <w:tcPr>
            <w:tcW w:w="2076" w:type="dxa"/>
          </w:tcPr>
          <w:p w14:paraId="1AC0EC4A" w14:textId="77777777" w:rsidR="0087256D" w:rsidRPr="00124374" w:rsidRDefault="0087256D" w:rsidP="009804C4">
            <w:pPr>
              <w:rPr>
                <w:rFonts w:cstheme="minorHAnsi"/>
                <w:b/>
                <w:sz w:val="20"/>
                <w:szCs w:val="20"/>
              </w:rPr>
            </w:pPr>
            <w:r w:rsidRPr="00124374">
              <w:rPr>
                <w:rFonts w:cstheme="minorHAnsi"/>
                <w:b/>
                <w:sz w:val="20"/>
                <w:szCs w:val="20"/>
              </w:rPr>
              <w:t>Outcome</w:t>
            </w:r>
          </w:p>
        </w:tc>
        <w:tc>
          <w:tcPr>
            <w:tcW w:w="1847" w:type="dxa"/>
          </w:tcPr>
          <w:p w14:paraId="76359CE9" w14:textId="77777777" w:rsidR="0087256D" w:rsidRPr="00124374" w:rsidRDefault="0087256D" w:rsidP="00ED216C">
            <w:pPr>
              <w:rPr>
                <w:rFonts w:cstheme="minorHAnsi"/>
                <w:b/>
                <w:sz w:val="20"/>
                <w:szCs w:val="20"/>
              </w:rPr>
            </w:pPr>
            <w:r w:rsidRPr="00124374">
              <w:rPr>
                <w:rFonts w:cstheme="minorHAnsi"/>
                <w:b/>
                <w:sz w:val="20"/>
                <w:szCs w:val="20"/>
              </w:rPr>
              <w:t>Antenatal Factors</w:t>
            </w:r>
          </w:p>
        </w:tc>
        <w:tc>
          <w:tcPr>
            <w:tcW w:w="1407" w:type="dxa"/>
          </w:tcPr>
          <w:p w14:paraId="01D1822C" w14:textId="77777777" w:rsidR="0087256D" w:rsidRPr="00124374" w:rsidRDefault="0087256D" w:rsidP="00ED216C">
            <w:pPr>
              <w:rPr>
                <w:rFonts w:cstheme="minorHAnsi"/>
                <w:b/>
                <w:sz w:val="20"/>
                <w:szCs w:val="20"/>
              </w:rPr>
            </w:pPr>
          </w:p>
        </w:tc>
        <w:tc>
          <w:tcPr>
            <w:tcW w:w="1819" w:type="dxa"/>
            <w:gridSpan w:val="2"/>
          </w:tcPr>
          <w:p w14:paraId="5D7B7845" w14:textId="77777777" w:rsidR="0087256D" w:rsidRPr="00124374" w:rsidRDefault="0087256D" w:rsidP="00A3359D">
            <w:pPr>
              <w:rPr>
                <w:rFonts w:cstheme="minorHAnsi"/>
                <w:b/>
                <w:sz w:val="20"/>
                <w:szCs w:val="20"/>
              </w:rPr>
            </w:pPr>
            <w:r w:rsidRPr="00124374">
              <w:rPr>
                <w:rFonts w:cstheme="minorHAnsi"/>
                <w:b/>
                <w:sz w:val="20"/>
                <w:szCs w:val="20"/>
              </w:rPr>
              <w:t>Antenatal and Growth Factors</w:t>
            </w:r>
          </w:p>
        </w:tc>
        <w:tc>
          <w:tcPr>
            <w:tcW w:w="1490" w:type="dxa"/>
          </w:tcPr>
          <w:p w14:paraId="64C1E84D" w14:textId="77777777" w:rsidR="0087256D" w:rsidRPr="00124374" w:rsidRDefault="0087256D" w:rsidP="00ED216C">
            <w:pPr>
              <w:rPr>
                <w:rFonts w:cstheme="minorHAnsi"/>
                <w:b/>
                <w:sz w:val="20"/>
                <w:szCs w:val="20"/>
              </w:rPr>
            </w:pPr>
          </w:p>
        </w:tc>
        <w:tc>
          <w:tcPr>
            <w:tcW w:w="851" w:type="dxa"/>
          </w:tcPr>
          <w:p w14:paraId="7DF9BEC4" w14:textId="77777777" w:rsidR="0087256D" w:rsidRPr="00124374" w:rsidRDefault="0087256D" w:rsidP="00A3359D">
            <w:pPr>
              <w:rPr>
                <w:rFonts w:cstheme="minorHAnsi"/>
                <w:b/>
                <w:sz w:val="20"/>
                <w:szCs w:val="20"/>
              </w:rPr>
            </w:pPr>
          </w:p>
        </w:tc>
        <w:tc>
          <w:tcPr>
            <w:tcW w:w="1842" w:type="dxa"/>
          </w:tcPr>
          <w:p w14:paraId="71185B83" w14:textId="77777777" w:rsidR="0087256D" w:rsidRPr="00124374" w:rsidRDefault="0087256D" w:rsidP="00A3359D">
            <w:pPr>
              <w:rPr>
                <w:rFonts w:cstheme="minorHAnsi"/>
                <w:b/>
                <w:sz w:val="20"/>
                <w:szCs w:val="20"/>
              </w:rPr>
            </w:pPr>
            <w:r w:rsidRPr="00124374">
              <w:rPr>
                <w:rFonts w:cstheme="minorHAnsi"/>
                <w:b/>
                <w:sz w:val="20"/>
                <w:szCs w:val="20"/>
              </w:rPr>
              <w:t>Antenatal and Intrapartum Factors</w:t>
            </w:r>
          </w:p>
        </w:tc>
        <w:tc>
          <w:tcPr>
            <w:tcW w:w="1606" w:type="dxa"/>
          </w:tcPr>
          <w:p w14:paraId="4E7BA999" w14:textId="77777777" w:rsidR="0087256D" w:rsidRPr="00124374" w:rsidRDefault="0087256D" w:rsidP="00874DB1">
            <w:pPr>
              <w:rPr>
                <w:rFonts w:cstheme="minorHAnsi"/>
                <w:b/>
                <w:sz w:val="20"/>
                <w:szCs w:val="20"/>
              </w:rPr>
            </w:pPr>
          </w:p>
        </w:tc>
        <w:tc>
          <w:tcPr>
            <w:tcW w:w="946" w:type="dxa"/>
          </w:tcPr>
          <w:p w14:paraId="792639E8" w14:textId="77777777" w:rsidR="0087256D" w:rsidRPr="00124374" w:rsidRDefault="0087256D" w:rsidP="00874DB1">
            <w:pPr>
              <w:rPr>
                <w:rFonts w:cstheme="minorHAnsi"/>
                <w:b/>
                <w:sz w:val="20"/>
                <w:szCs w:val="20"/>
              </w:rPr>
            </w:pPr>
          </w:p>
        </w:tc>
      </w:tr>
      <w:tr w:rsidR="0087256D" w:rsidRPr="00932424" w14:paraId="7786ECA0" w14:textId="77777777" w:rsidTr="0087256D">
        <w:tc>
          <w:tcPr>
            <w:tcW w:w="2076" w:type="dxa"/>
          </w:tcPr>
          <w:p w14:paraId="6DAF9E23" w14:textId="77777777" w:rsidR="0087256D" w:rsidRPr="00124374" w:rsidRDefault="0087256D" w:rsidP="00B23C39">
            <w:pPr>
              <w:rPr>
                <w:rFonts w:cstheme="minorHAnsi"/>
                <w:b/>
                <w:sz w:val="20"/>
                <w:szCs w:val="20"/>
              </w:rPr>
            </w:pPr>
          </w:p>
        </w:tc>
        <w:tc>
          <w:tcPr>
            <w:tcW w:w="1847" w:type="dxa"/>
          </w:tcPr>
          <w:p w14:paraId="05529DF4" w14:textId="77777777" w:rsidR="0087256D" w:rsidRPr="00124374" w:rsidRDefault="0087256D" w:rsidP="00ED216C">
            <w:pPr>
              <w:rPr>
                <w:rFonts w:cstheme="minorHAnsi"/>
                <w:b/>
                <w:sz w:val="20"/>
                <w:szCs w:val="20"/>
              </w:rPr>
            </w:pPr>
            <w:r w:rsidRPr="00124374">
              <w:rPr>
                <w:rFonts w:cstheme="minorHAnsi"/>
                <w:b/>
                <w:sz w:val="20"/>
                <w:szCs w:val="20"/>
              </w:rPr>
              <w:t>AUC (95% CI)</w:t>
            </w:r>
          </w:p>
        </w:tc>
        <w:tc>
          <w:tcPr>
            <w:tcW w:w="1407" w:type="dxa"/>
          </w:tcPr>
          <w:p w14:paraId="4D824938" w14:textId="77777777" w:rsidR="0087256D" w:rsidRPr="00124374" w:rsidRDefault="0087256D" w:rsidP="00ED216C">
            <w:pPr>
              <w:rPr>
                <w:rFonts w:cstheme="minorHAnsi"/>
                <w:b/>
                <w:sz w:val="20"/>
                <w:szCs w:val="20"/>
              </w:rPr>
            </w:pPr>
            <w:commentRangeStart w:id="9"/>
            <w:r w:rsidRPr="00124374">
              <w:rPr>
                <w:rFonts w:cstheme="minorHAnsi"/>
                <w:b/>
                <w:sz w:val="20"/>
                <w:szCs w:val="20"/>
              </w:rPr>
              <w:t>Proportion in highest decile</w:t>
            </w:r>
            <w:commentRangeEnd w:id="9"/>
            <w:r w:rsidR="002E0C80">
              <w:rPr>
                <w:rStyle w:val="CommentReference"/>
              </w:rPr>
              <w:commentReference w:id="9"/>
            </w:r>
          </w:p>
        </w:tc>
        <w:tc>
          <w:tcPr>
            <w:tcW w:w="1819" w:type="dxa"/>
            <w:gridSpan w:val="2"/>
          </w:tcPr>
          <w:p w14:paraId="1A3FD04C" w14:textId="77777777" w:rsidR="0087256D" w:rsidRPr="00124374" w:rsidRDefault="0087256D" w:rsidP="00B23C39">
            <w:pPr>
              <w:rPr>
                <w:rFonts w:cstheme="minorHAnsi"/>
                <w:b/>
                <w:sz w:val="20"/>
                <w:szCs w:val="20"/>
              </w:rPr>
            </w:pPr>
            <w:r w:rsidRPr="00124374">
              <w:rPr>
                <w:rFonts w:cstheme="minorHAnsi"/>
                <w:b/>
                <w:sz w:val="20"/>
                <w:szCs w:val="20"/>
              </w:rPr>
              <w:t>AUC (95% CI)</w:t>
            </w:r>
          </w:p>
        </w:tc>
        <w:tc>
          <w:tcPr>
            <w:tcW w:w="1490" w:type="dxa"/>
          </w:tcPr>
          <w:p w14:paraId="1D26BD1E" w14:textId="77777777" w:rsidR="0087256D" w:rsidRPr="00124374" w:rsidRDefault="0087256D" w:rsidP="00B23C39">
            <w:pPr>
              <w:rPr>
                <w:rFonts w:cstheme="minorHAnsi"/>
                <w:b/>
                <w:sz w:val="20"/>
                <w:szCs w:val="20"/>
              </w:rPr>
            </w:pPr>
            <w:r w:rsidRPr="00124374">
              <w:rPr>
                <w:rFonts w:cstheme="minorHAnsi"/>
                <w:b/>
                <w:sz w:val="20"/>
                <w:szCs w:val="20"/>
              </w:rPr>
              <w:t>Proportion in highest decile</w:t>
            </w:r>
          </w:p>
        </w:tc>
        <w:tc>
          <w:tcPr>
            <w:tcW w:w="851" w:type="dxa"/>
          </w:tcPr>
          <w:p w14:paraId="7231E2A4" w14:textId="77777777" w:rsidR="0087256D" w:rsidRPr="00124374" w:rsidRDefault="0087256D" w:rsidP="00874DB1">
            <w:pPr>
              <w:rPr>
                <w:rFonts w:cstheme="minorHAnsi"/>
                <w:b/>
                <w:sz w:val="20"/>
                <w:szCs w:val="20"/>
              </w:rPr>
            </w:pPr>
            <w:commentRangeStart w:id="10"/>
            <w:r w:rsidRPr="00124374">
              <w:rPr>
                <w:rFonts w:cstheme="minorHAnsi"/>
                <w:b/>
                <w:sz w:val="20"/>
                <w:szCs w:val="20"/>
              </w:rPr>
              <w:t>p-value</w:t>
            </w:r>
            <w:commentRangeEnd w:id="10"/>
            <w:r w:rsidR="00727C46">
              <w:rPr>
                <w:rStyle w:val="CommentReference"/>
              </w:rPr>
              <w:commentReference w:id="10"/>
            </w:r>
            <w:r w:rsidR="00965514" w:rsidRPr="00124374">
              <w:rPr>
                <w:rFonts w:cstheme="minorHAnsi"/>
                <w:b/>
                <w:sz w:val="20"/>
                <w:szCs w:val="20"/>
              </w:rPr>
              <w:t>*</w:t>
            </w:r>
          </w:p>
        </w:tc>
        <w:tc>
          <w:tcPr>
            <w:tcW w:w="1842" w:type="dxa"/>
          </w:tcPr>
          <w:p w14:paraId="7ED09700" w14:textId="77777777" w:rsidR="0087256D" w:rsidRPr="00124374" w:rsidRDefault="0087256D" w:rsidP="00874DB1">
            <w:pPr>
              <w:rPr>
                <w:rFonts w:cstheme="minorHAnsi"/>
                <w:b/>
                <w:sz w:val="20"/>
                <w:szCs w:val="20"/>
              </w:rPr>
            </w:pPr>
            <w:r w:rsidRPr="00124374">
              <w:rPr>
                <w:rFonts w:cstheme="minorHAnsi"/>
                <w:b/>
                <w:sz w:val="20"/>
                <w:szCs w:val="20"/>
              </w:rPr>
              <w:t>AUC (95% CI)</w:t>
            </w:r>
          </w:p>
        </w:tc>
        <w:tc>
          <w:tcPr>
            <w:tcW w:w="1606" w:type="dxa"/>
          </w:tcPr>
          <w:p w14:paraId="233DCAB8" w14:textId="77777777" w:rsidR="0087256D" w:rsidRPr="00124374" w:rsidRDefault="0087256D" w:rsidP="00874DB1">
            <w:pPr>
              <w:rPr>
                <w:rFonts w:cstheme="minorHAnsi"/>
                <w:b/>
                <w:sz w:val="20"/>
                <w:szCs w:val="20"/>
              </w:rPr>
            </w:pPr>
            <w:r w:rsidRPr="00124374">
              <w:rPr>
                <w:rFonts w:cstheme="minorHAnsi"/>
                <w:b/>
                <w:sz w:val="20"/>
                <w:szCs w:val="20"/>
              </w:rPr>
              <w:t>Proportion in highest decile</w:t>
            </w:r>
          </w:p>
        </w:tc>
        <w:tc>
          <w:tcPr>
            <w:tcW w:w="946" w:type="dxa"/>
          </w:tcPr>
          <w:p w14:paraId="1496C818" w14:textId="77777777" w:rsidR="0087256D" w:rsidRPr="00124374" w:rsidRDefault="0087256D" w:rsidP="00874DB1">
            <w:pPr>
              <w:rPr>
                <w:rFonts w:cstheme="minorHAnsi"/>
                <w:b/>
                <w:sz w:val="20"/>
                <w:szCs w:val="20"/>
              </w:rPr>
            </w:pPr>
            <w:r w:rsidRPr="00124374">
              <w:rPr>
                <w:rFonts w:cstheme="minorHAnsi"/>
                <w:b/>
                <w:sz w:val="20"/>
                <w:szCs w:val="20"/>
              </w:rPr>
              <w:t>p-value</w:t>
            </w:r>
            <w:r w:rsidR="00965514" w:rsidRPr="00124374">
              <w:rPr>
                <w:rFonts w:cstheme="minorHAnsi"/>
                <w:b/>
                <w:sz w:val="20"/>
                <w:szCs w:val="20"/>
              </w:rPr>
              <w:t>*</w:t>
            </w:r>
          </w:p>
        </w:tc>
      </w:tr>
      <w:tr w:rsidR="00965514" w:rsidRPr="00932424" w14:paraId="7A996B3F" w14:textId="77777777" w:rsidTr="00932424">
        <w:tc>
          <w:tcPr>
            <w:tcW w:w="13884" w:type="dxa"/>
            <w:gridSpan w:val="10"/>
          </w:tcPr>
          <w:p w14:paraId="0E30A0E7" w14:textId="77777777" w:rsidR="00965514" w:rsidRPr="00124374" w:rsidRDefault="00965514" w:rsidP="00874DB1">
            <w:pPr>
              <w:rPr>
                <w:rFonts w:cstheme="minorHAnsi"/>
                <w:b/>
                <w:sz w:val="20"/>
                <w:szCs w:val="20"/>
              </w:rPr>
            </w:pPr>
            <w:r w:rsidRPr="00124374">
              <w:rPr>
                <w:rFonts w:cstheme="minorHAnsi"/>
                <w:b/>
                <w:sz w:val="20"/>
                <w:szCs w:val="20"/>
              </w:rPr>
              <w:t>Hypoxic-Ischaemic Encephalopathy</w:t>
            </w:r>
          </w:p>
        </w:tc>
      </w:tr>
      <w:tr w:rsidR="0087256D" w:rsidRPr="00932424" w14:paraId="44BB29C2" w14:textId="77777777" w:rsidTr="001D2B6F">
        <w:trPr>
          <w:trHeight w:val="587"/>
        </w:trPr>
        <w:tc>
          <w:tcPr>
            <w:tcW w:w="2076" w:type="dxa"/>
          </w:tcPr>
          <w:p w14:paraId="6AB44BF7" w14:textId="77777777" w:rsidR="0087256D" w:rsidRPr="00124374" w:rsidRDefault="0087256D" w:rsidP="00A3359D">
            <w:pPr>
              <w:rPr>
                <w:rFonts w:cstheme="minorHAnsi"/>
                <w:sz w:val="20"/>
                <w:szCs w:val="20"/>
              </w:rPr>
            </w:pPr>
            <w:r w:rsidRPr="00124374">
              <w:rPr>
                <w:rFonts w:cstheme="minorHAnsi"/>
                <w:sz w:val="20"/>
                <w:szCs w:val="20"/>
              </w:rPr>
              <w:t>Conventional Analysis</w:t>
            </w:r>
          </w:p>
        </w:tc>
        <w:tc>
          <w:tcPr>
            <w:tcW w:w="1847" w:type="dxa"/>
          </w:tcPr>
          <w:p w14:paraId="21D33B24" w14:textId="77777777" w:rsidR="0087256D" w:rsidRPr="00124374" w:rsidRDefault="0087256D" w:rsidP="00CB1A99">
            <w:pPr>
              <w:jc w:val="center"/>
              <w:rPr>
                <w:rFonts w:cstheme="minorHAnsi"/>
                <w:sz w:val="20"/>
                <w:szCs w:val="20"/>
              </w:rPr>
            </w:pPr>
            <w:r w:rsidRPr="00124374">
              <w:rPr>
                <w:rFonts w:cstheme="minorHAnsi"/>
                <w:sz w:val="20"/>
                <w:szCs w:val="20"/>
              </w:rPr>
              <w:t>0.70 (0.64-0.77)</w:t>
            </w:r>
          </w:p>
        </w:tc>
        <w:tc>
          <w:tcPr>
            <w:tcW w:w="1407" w:type="dxa"/>
          </w:tcPr>
          <w:p w14:paraId="3F90A9F2" w14:textId="77777777" w:rsidR="0087256D" w:rsidRPr="00124374" w:rsidRDefault="0087256D" w:rsidP="00CB1A99">
            <w:pPr>
              <w:jc w:val="center"/>
              <w:rPr>
                <w:rFonts w:cstheme="minorHAnsi"/>
                <w:sz w:val="20"/>
                <w:szCs w:val="20"/>
              </w:rPr>
            </w:pPr>
            <w:r w:rsidRPr="00124374">
              <w:rPr>
                <w:rFonts w:cstheme="minorHAnsi"/>
                <w:sz w:val="20"/>
                <w:szCs w:val="20"/>
              </w:rPr>
              <w:t>17 (28.8%)</w:t>
            </w:r>
          </w:p>
        </w:tc>
        <w:tc>
          <w:tcPr>
            <w:tcW w:w="1819" w:type="dxa"/>
            <w:gridSpan w:val="2"/>
          </w:tcPr>
          <w:p w14:paraId="2BD488E6" w14:textId="77777777" w:rsidR="0087256D" w:rsidRPr="00124374" w:rsidRDefault="0001550D" w:rsidP="00CB1A99">
            <w:pPr>
              <w:jc w:val="center"/>
              <w:rPr>
                <w:rFonts w:cstheme="minorHAnsi"/>
                <w:sz w:val="20"/>
                <w:szCs w:val="20"/>
              </w:rPr>
            </w:pPr>
            <w:r w:rsidRPr="00124374">
              <w:rPr>
                <w:rFonts w:cstheme="minorHAnsi"/>
                <w:sz w:val="20"/>
                <w:szCs w:val="20"/>
              </w:rPr>
              <w:t>0.73 (0.67-0.80)</w:t>
            </w:r>
          </w:p>
        </w:tc>
        <w:tc>
          <w:tcPr>
            <w:tcW w:w="1490" w:type="dxa"/>
          </w:tcPr>
          <w:p w14:paraId="1394AD2F" w14:textId="77777777" w:rsidR="0087256D" w:rsidRPr="00124374" w:rsidRDefault="0001550D" w:rsidP="00CB1A99">
            <w:pPr>
              <w:jc w:val="center"/>
              <w:rPr>
                <w:rFonts w:cstheme="minorHAnsi"/>
                <w:sz w:val="20"/>
                <w:szCs w:val="20"/>
              </w:rPr>
            </w:pPr>
            <w:r w:rsidRPr="00124374">
              <w:rPr>
                <w:rFonts w:cstheme="minorHAnsi"/>
                <w:sz w:val="20"/>
                <w:szCs w:val="20"/>
              </w:rPr>
              <w:t>22 (37.3%)</w:t>
            </w:r>
          </w:p>
        </w:tc>
        <w:tc>
          <w:tcPr>
            <w:tcW w:w="851" w:type="dxa"/>
          </w:tcPr>
          <w:p w14:paraId="49C49E71" w14:textId="77777777" w:rsidR="0087256D" w:rsidRPr="00124374" w:rsidRDefault="0001550D" w:rsidP="00CB1A99">
            <w:pPr>
              <w:jc w:val="center"/>
              <w:rPr>
                <w:rFonts w:cstheme="minorHAnsi"/>
                <w:sz w:val="20"/>
                <w:szCs w:val="20"/>
              </w:rPr>
            </w:pPr>
            <w:r w:rsidRPr="00124374">
              <w:rPr>
                <w:rFonts w:cstheme="minorHAnsi"/>
                <w:sz w:val="20"/>
                <w:szCs w:val="20"/>
              </w:rPr>
              <w:t>0.0263</w:t>
            </w:r>
          </w:p>
        </w:tc>
        <w:tc>
          <w:tcPr>
            <w:tcW w:w="1842" w:type="dxa"/>
          </w:tcPr>
          <w:p w14:paraId="16FF4200" w14:textId="77777777" w:rsidR="0087256D" w:rsidRPr="00124374" w:rsidRDefault="0001550D" w:rsidP="00CB1A99">
            <w:pPr>
              <w:jc w:val="center"/>
              <w:rPr>
                <w:rFonts w:cstheme="minorHAnsi"/>
                <w:sz w:val="20"/>
                <w:szCs w:val="20"/>
              </w:rPr>
            </w:pPr>
            <w:r w:rsidRPr="00124374">
              <w:rPr>
                <w:rFonts w:cstheme="minorHAnsi"/>
                <w:sz w:val="20"/>
                <w:szCs w:val="20"/>
              </w:rPr>
              <w:t>0.70 (0.63-0.76)</w:t>
            </w:r>
          </w:p>
        </w:tc>
        <w:tc>
          <w:tcPr>
            <w:tcW w:w="1606" w:type="dxa"/>
          </w:tcPr>
          <w:p w14:paraId="5993B185" w14:textId="77777777" w:rsidR="0087256D" w:rsidRPr="00124374" w:rsidRDefault="0001550D" w:rsidP="00CB1A99">
            <w:pPr>
              <w:jc w:val="center"/>
              <w:rPr>
                <w:rFonts w:cstheme="minorHAnsi"/>
                <w:sz w:val="20"/>
                <w:szCs w:val="20"/>
              </w:rPr>
            </w:pPr>
            <w:r w:rsidRPr="00124374">
              <w:rPr>
                <w:rFonts w:cstheme="minorHAnsi"/>
                <w:sz w:val="20"/>
                <w:szCs w:val="20"/>
              </w:rPr>
              <w:t>18 (30.5%)</w:t>
            </w:r>
          </w:p>
        </w:tc>
        <w:tc>
          <w:tcPr>
            <w:tcW w:w="946" w:type="dxa"/>
          </w:tcPr>
          <w:p w14:paraId="120E2C03" w14:textId="77777777" w:rsidR="0087256D" w:rsidRPr="00124374" w:rsidRDefault="0001550D" w:rsidP="00CB1A99">
            <w:pPr>
              <w:jc w:val="center"/>
              <w:rPr>
                <w:rFonts w:cstheme="minorHAnsi"/>
                <w:sz w:val="20"/>
                <w:szCs w:val="20"/>
              </w:rPr>
            </w:pPr>
            <w:r w:rsidRPr="00124374">
              <w:rPr>
                <w:rFonts w:cstheme="minorHAnsi"/>
                <w:sz w:val="20"/>
                <w:szCs w:val="20"/>
              </w:rPr>
              <w:t>0.5320</w:t>
            </w:r>
          </w:p>
        </w:tc>
      </w:tr>
      <w:tr w:rsidR="0087256D" w:rsidRPr="00932424" w14:paraId="0F8D7BE7" w14:textId="77777777" w:rsidTr="0087256D">
        <w:tc>
          <w:tcPr>
            <w:tcW w:w="2076" w:type="dxa"/>
          </w:tcPr>
          <w:p w14:paraId="5B3DD9EE" w14:textId="77777777" w:rsidR="0087256D" w:rsidRPr="00124374" w:rsidRDefault="0087256D" w:rsidP="00A3359D">
            <w:pPr>
              <w:rPr>
                <w:rFonts w:cstheme="minorHAnsi"/>
                <w:sz w:val="20"/>
                <w:szCs w:val="20"/>
              </w:rPr>
            </w:pPr>
            <w:r w:rsidRPr="00124374">
              <w:rPr>
                <w:rFonts w:cstheme="minorHAnsi"/>
                <w:sz w:val="20"/>
                <w:szCs w:val="20"/>
              </w:rPr>
              <w:t>ML</w:t>
            </w:r>
            <w:r w:rsidR="00471AAC">
              <w:rPr>
                <w:rFonts w:cstheme="minorHAnsi"/>
                <w:sz w:val="20"/>
                <w:szCs w:val="20"/>
              </w:rPr>
              <w:t xml:space="preserve"> (Google)</w:t>
            </w:r>
          </w:p>
        </w:tc>
        <w:tc>
          <w:tcPr>
            <w:tcW w:w="1847" w:type="dxa"/>
          </w:tcPr>
          <w:p w14:paraId="6EDE7339" w14:textId="77777777" w:rsidR="0087256D" w:rsidRPr="00124374" w:rsidRDefault="001F72F6" w:rsidP="00CB1A99">
            <w:pPr>
              <w:jc w:val="center"/>
              <w:rPr>
                <w:rFonts w:cstheme="minorHAnsi"/>
                <w:sz w:val="20"/>
                <w:szCs w:val="20"/>
              </w:rPr>
            </w:pPr>
            <w:r w:rsidRPr="00124374">
              <w:rPr>
                <w:rFonts w:cstheme="minorHAnsi"/>
                <w:sz w:val="20"/>
                <w:szCs w:val="20"/>
              </w:rPr>
              <w:t>0.70 (0.63-0.77)</w:t>
            </w:r>
          </w:p>
        </w:tc>
        <w:tc>
          <w:tcPr>
            <w:tcW w:w="1407" w:type="dxa"/>
          </w:tcPr>
          <w:p w14:paraId="66F743E5" w14:textId="77777777" w:rsidR="0087256D" w:rsidRPr="00124374" w:rsidRDefault="001F72F6" w:rsidP="00CB1A99">
            <w:pPr>
              <w:jc w:val="center"/>
              <w:rPr>
                <w:rFonts w:cstheme="minorHAnsi"/>
                <w:sz w:val="20"/>
                <w:szCs w:val="20"/>
              </w:rPr>
            </w:pPr>
            <w:r w:rsidRPr="00124374">
              <w:rPr>
                <w:rFonts w:cstheme="minorHAnsi"/>
                <w:sz w:val="20"/>
                <w:szCs w:val="20"/>
              </w:rPr>
              <w:t>31 (34.4%)</w:t>
            </w:r>
          </w:p>
        </w:tc>
        <w:tc>
          <w:tcPr>
            <w:tcW w:w="1819" w:type="dxa"/>
            <w:gridSpan w:val="2"/>
          </w:tcPr>
          <w:p w14:paraId="36F4A180" w14:textId="77777777" w:rsidR="0087256D" w:rsidRPr="00124374" w:rsidRDefault="00946DDD" w:rsidP="00CB1A99">
            <w:pPr>
              <w:tabs>
                <w:tab w:val="left" w:pos="250"/>
              </w:tabs>
              <w:jc w:val="center"/>
              <w:rPr>
                <w:rFonts w:cstheme="minorHAnsi"/>
                <w:sz w:val="20"/>
                <w:szCs w:val="20"/>
              </w:rPr>
            </w:pPr>
            <w:r w:rsidRPr="00124374">
              <w:rPr>
                <w:rFonts w:cstheme="minorHAnsi"/>
                <w:sz w:val="20"/>
                <w:szCs w:val="20"/>
              </w:rPr>
              <w:t>0.75 (0.69-0.81)</w:t>
            </w:r>
          </w:p>
        </w:tc>
        <w:tc>
          <w:tcPr>
            <w:tcW w:w="1490" w:type="dxa"/>
          </w:tcPr>
          <w:p w14:paraId="61E48842" w14:textId="77777777" w:rsidR="0087256D" w:rsidRPr="00124374" w:rsidRDefault="001F72F6" w:rsidP="00CB1A99">
            <w:pPr>
              <w:jc w:val="center"/>
              <w:rPr>
                <w:rFonts w:cstheme="minorHAnsi"/>
                <w:sz w:val="20"/>
                <w:szCs w:val="20"/>
              </w:rPr>
            </w:pPr>
            <w:r w:rsidRPr="00124374">
              <w:rPr>
                <w:rFonts w:cstheme="minorHAnsi"/>
                <w:sz w:val="20"/>
                <w:szCs w:val="20"/>
              </w:rPr>
              <w:t>35 (38.9%)</w:t>
            </w:r>
          </w:p>
        </w:tc>
        <w:tc>
          <w:tcPr>
            <w:tcW w:w="851" w:type="dxa"/>
          </w:tcPr>
          <w:p w14:paraId="174C473D" w14:textId="77777777" w:rsidR="0087256D" w:rsidRPr="00124374" w:rsidRDefault="00107590" w:rsidP="00CB1A99">
            <w:pPr>
              <w:jc w:val="center"/>
              <w:rPr>
                <w:rFonts w:cstheme="minorHAnsi"/>
                <w:sz w:val="20"/>
                <w:szCs w:val="20"/>
              </w:rPr>
            </w:pPr>
            <w:r w:rsidRPr="00124374">
              <w:rPr>
                <w:rFonts w:cstheme="minorHAnsi"/>
                <w:sz w:val="20"/>
                <w:szCs w:val="20"/>
              </w:rPr>
              <w:t>0.</w:t>
            </w:r>
            <w:r w:rsidR="001F72F6" w:rsidRPr="00124374">
              <w:rPr>
                <w:rFonts w:cstheme="minorHAnsi"/>
                <w:sz w:val="20"/>
                <w:szCs w:val="20"/>
              </w:rPr>
              <w:t>0361</w:t>
            </w:r>
          </w:p>
        </w:tc>
        <w:tc>
          <w:tcPr>
            <w:tcW w:w="1842" w:type="dxa"/>
          </w:tcPr>
          <w:p w14:paraId="64559AEB" w14:textId="77777777" w:rsidR="0087256D" w:rsidRPr="00124374" w:rsidRDefault="00554921" w:rsidP="00CB1A99">
            <w:pPr>
              <w:jc w:val="center"/>
              <w:rPr>
                <w:rFonts w:cstheme="minorHAnsi"/>
                <w:sz w:val="20"/>
                <w:szCs w:val="20"/>
              </w:rPr>
            </w:pPr>
            <w:r w:rsidRPr="00124374">
              <w:rPr>
                <w:rFonts w:cstheme="minorHAnsi"/>
                <w:sz w:val="20"/>
                <w:szCs w:val="20"/>
              </w:rPr>
              <w:t>0.82 (0.78</w:t>
            </w:r>
            <w:r w:rsidR="00C8300C" w:rsidRPr="00124374">
              <w:rPr>
                <w:rFonts w:cstheme="minorHAnsi"/>
                <w:sz w:val="20"/>
                <w:szCs w:val="20"/>
              </w:rPr>
              <w:t>-</w:t>
            </w:r>
            <w:r w:rsidR="00DD0B1F" w:rsidRPr="00124374">
              <w:rPr>
                <w:rFonts w:cstheme="minorHAnsi"/>
                <w:sz w:val="20"/>
                <w:szCs w:val="20"/>
              </w:rPr>
              <w:t>0.86)</w:t>
            </w:r>
          </w:p>
        </w:tc>
        <w:tc>
          <w:tcPr>
            <w:tcW w:w="1606" w:type="dxa"/>
          </w:tcPr>
          <w:p w14:paraId="43250635" w14:textId="77777777" w:rsidR="0087256D" w:rsidRPr="00124374" w:rsidRDefault="001D2B6F" w:rsidP="00CB1A99">
            <w:pPr>
              <w:jc w:val="center"/>
              <w:rPr>
                <w:rFonts w:cstheme="minorHAnsi"/>
                <w:sz w:val="20"/>
                <w:szCs w:val="20"/>
              </w:rPr>
            </w:pPr>
            <w:r w:rsidRPr="00124374">
              <w:rPr>
                <w:rFonts w:cstheme="minorHAnsi"/>
                <w:sz w:val="20"/>
                <w:szCs w:val="20"/>
              </w:rPr>
              <w:t>44 (49.0%)</w:t>
            </w:r>
          </w:p>
        </w:tc>
        <w:tc>
          <w:tcPr>
            <w:tcW w:w="946" w:type="dxa"/>
          </w:tcPr>
          <w:p w14:paraId="7E6BFB1D" w14:textId="77777777" w:rsidR="0087256D" w:rsidRPr="00124374" w:rsidRDefault="00554921" w:rsidP="00CB1A99">
            <w:pPr>
              <w:jc w:val="center"/>
              <w:rPr>
                <w:rFonts w:cstheme="minorHAnsi"/>
                <w:sz w:val="20"/>
                <w:szCs w:val="20"/>
              </w:rPr>
            </w:pPr>
            <w:r w:rsidRPr="00124374">
              <w:rPr>
                <w:rFonts w:cstheme="minorHAnsi"/>
                <w:sz w:val="20"/>
                <w:szCs w:val="20"/>
              </w:rPr>
              <w:t>&lt;0.001</w:t>
            </w:r>
          </w:p>
        </w:tc>
      </w:tr>
      <w:tr w:rsidR="0087256D" w:rsidRPr="00932424" w14:paraId="35FFFC2B" w14:textId="77777777" w:rsidTr="0087256D">
        <w:tc>
          <w:tcPr>
            <w:tcW w:w="2076" w:type="dxa"/>
          </w:tcPr>
          <w:p w14:paraId="41D703D7" w14:textId="77777777" w:rsidR="0087256D" w:rsidRPr="00124374" w:rsidRDefault="0087256D" w:rsidP="00A3359D">
            <w:pPr>
              <w:rPr>
                <w:rFonts w:cstheme="minorHAnsi"/>
                <w:sz w:val="20"/>
                <w:szCs w:val="20"/>
              </w:rPr>
            </w:pPr>
            <w:r w:rsidRPr="00124374">
              <w:rPr>
                <w:rFonts w:cstheme="minorHAnsi"/>
                <w:sz w:val="20"/>
                <w:szCs w:val="20"/>
              </w:rPr>
              <w:t>p-value</w:t>
            </w:r>
            <w:r w:rsidR="00965514" w:rsidRPr="00124374">
              <w:rPr>
                <w:rFonts w:cstheme="minorHAnsi"/>
                <w:sz w:val="20"/>
                <w:szCs w:val="20"/>
              </w:rPr>
              <w:t>**</w:t>
            </w:r>
          </w:p>
        </w:tc>
        <w:tc>
          <w:tcPr>
            <w:tcW w:w="1847" w:type="dxa"/>
          </w:tcPr>
          <w:p w14:paraId="70BB2E69" w14:textId="77777777" w:rsidR="0087256D" w:rsidRPr="00124374" w:rsidRDefault="001F72F6" w:rsidP="00CB1A99">
            <w:pPr>
              <w:jc w:val="center"/>
              <w:rPr>
                <w:rFonts w:cstheme="minorHAnsi"/>
                <w:sz w:val="20"/>
                <w:szCs w:val="20"/>
              </w:rPr>
            </w:pPr>
            <w:r w:rsidRPr="00124374">
              <w:rPr>
                <w:rFonts w:cstheme="minorHAnsi"/>
                <w:sz w:val="20"/>
                <w:szCs w:val="20"/>
              </w:rPr>
              <w:t>0.987</w:t>
            </w:r>
          </w:p>
        </w:tc>
        <w:tc>
          <w:tcPr>
            <w:tcW w:w="1407" w:type="dxa"/>
          </w:tcPr>
          <w:p w14:paraId="57F07425" w14:textId="77777777" w:rsidR="0087256D" w:rsidRPr="00124374" w:rsidRDefault="0087256D" w:rsidP="00CB1A99">
            <w:pPr>
              <w:jc w:val="center"/>
              <w:rPr>
                <w:rFonts w:cstheme="minorHAnsi"/>
                <w:sz w:val="20"/>
                <w:szCs w:val="20"/>
              </w:rPr>
            </w:pPr>
          </w:p>
        </w:tc>
        <w:tc>
          <w:tcPr>
            <w:tcW w:w="1819" w:type="dxa"/>
            <w:gridSpan w:val="2"/>
          </w:tcPr>
          <w:p w14:paraId="3EA48EFA" w14:textId="77777777" w:rsidR="0087256D" w:rsidRPr="00124374" w:rsidRDefault="005E0AE1" w:rsidP="00CB1A99">
            <w:pPr>
              <w:jc w:val="center"/>
              <w:rPr>
                <w:rFonts w:cstheme="minorHAnsi"/>
                <w:sz w:val="20"/>
                <w:szCs w:val="20"/>
              </w:rPr>
            </w:pPr>
            <w:r w:rsidRPr="00124374">
              <w:rPr>
                <w:rFonts w:cstheme="minorHAnsi"/>
                <w:sz w:val="20"/>
                <w:szCs w:val="20"/>
              </w:rPr>
              <w:t>0.570</w:t>
            </w:r>
          </w:p>
        </w:tc>
        <w:tc>
          <w:tcPr>
            <w:tcW w:w="1490" w:type="dxa"/>
          </w:tcPr>
          <w:p w14:paraId="4A0DD700" w14:textId="77777777" w:rsidR="0087256D" w:rsidRPr="00124374" w:rsidRDefault="0087256D" w:rsidP="00CB1A99">
            <w:pPr>
              <w:jc w:val="center"/>
              <w:rPr>
                <w:rFonts w:cstheme="minorHAnsi"/>
                <w:sz w:val="20"/>
                <w:szCs w:val="20"/>
              </w:rPr>
            </w:pPr>
          </w:p>
        </w:tc>
        <w:tc>
          <w:tcPr>
            <w:tcW w:w="851" w:type="dxa"/>
          </w:tcPr>
          <w:p w14:paraId="0FFDEE19" w14:textId="77777777" w:rsidR="0087256D" w:rsidRPr="00124374" w:rsidRDefault="0087256D" w:rsidP="00CB1A99">
            <w:pPr>
              <w:jc w:val="center"/>
              <w:rPr>
                <w:rFonts w:cstheme="minorHAnsi"/>
                <w:sz w:val="20"/>
                <w:szCs w:val="20"/>
              </w:rPr>
            </w:pPr>
          </w:p>
        </w:tc>
        <w:tc>
          <w:tcPr>
            <w:tcW w:w="1842" w:type="dxa"/>
          </w:tcPr>
          <w:p w14:paraId="1BA3F96B" w14:textId="77777777" w:rsidR="0087256D" w:rsidRPr="00124374" w:rsidRDefault="00554921" w:rsidP="00CB1A99">
            <w:pPr>
              <w:jc w:val="center"/>
              <w:rPr>
                <w:rFonts w:cstheme="minorHAnsi"/>
                <w:sz w:val="20"/>
                <w:szCs w:val="20"/>
              </w:rPr>
            </w:pPr>
            <w:r w:rsidRPr="00124374">
              <w:rPr>
                <w:rFonts w:cstheme="minorHAnsi"/>
                <w:sz w:val="20"/>
                <w:szCs w:val="20"/>
              </w:rPr>
              <w:t>&lt;0.001</w:t>
            </w:r>
          </w:p>
        </w:tc>
        <w:tc>
          <w:tcPr>
            <w:tcW w:w="1606" w:type="dxa"/>
          </w:tcPr>
          <w:p w14:paraId="7CA44A85" w14:textId="77777777" w:rsidR="0087256D" w:rsidRPr="00124374" w:rsidRDefault="0087256D" w:rsidP="00CB1A99">
            <w:pPr>
              <w:jc w:val="center"/>
              <w:rPr>
                <w:rFonts w:cstheme="minorHAnsi"/>
                <w:sz w:val="20"/>
                <w:szCs w:val="20"/>
              </w:rPr>
            </w:pPr>
          </w:p>
        </w:tc>
        <w:tc>
          <w:tcPr>
            <w:tcW w:w="946" w:type="dxa"/>
          </w:tcPr>
          <w:p w14:paraId="45CBC98D" w14:textId="77777777" w:rsidR="0087256D" w:rsidRPr="00124374" w:rsidRDefault="0087256D" w:rsidP="00CB1A99">
            <w:pPr>
              <w:jc w:val="center"/>
              <w:rPr>
                <w:rFonts w:cstheme="minorHAnsi"/>
                <w:sz w:val="20"/>
                <w:szCs w:val="20"/>
              </w:rPr>
            </w:pPr>
          </w:p>
        </w:tc>
      </w:tr>
      <w:tr w:rsidR="009425D6" w:rsidRPr="00932424" w14:paraId="05C46D15" w14:textId="77777777" w:rsidTr="0087256D">
        <w:tc>
          <w:tcPr>
            <w:tcW w:w="2076" w:type="dxa"/>
          </w:tcPr>
          <w:p w14:paraId="3879BE36" w14:textId="77777777" w:rsidR="009425D6" w:rsidRPr="00124374" w:rsidRDefault="00B13A2B" w:rsidP="00B13A2B">
            <w:pPr>
              <w:rPr>
                <w:rFonts w:cstheme="minorHAnsi"/>
                <w:sz w:val="20"/>
                <w:szCs w:val="20"/>
              </w:rPr>
            </w:pPr>
            <w:r>
              <w:rPr>
                <w:rFonts w:cstheme="minorHAnsi"/>
                <w:sz w:val="20"/>
                <w:szCs w:val="20"/>
              </w:rPr>
              <w:t>ML (L-Regression)</w:t>
            </w:r>
          </w:p>
        </w:tc>
        <w:tc>
          <w:tcPr>
            <w:tcW w:w="1847" w:type="dxa"/>
          </w:tcPr>
          <w:p w14:paraId="3182E720" w14:textId="77777777" w:rsidR="009425D6" w:rsidRPr="00124374" w:rsidRDefault="00506A18" w:rsidP="00CB1A99">
            <w:pPr>
              <w:jc w:val="center"/>
              <w:rPr>
                <w:rFonts w:cstheme="minorHAnsi"/>
                <w:sz w:val="20"/>
                <w:szCs w:val="20"/>
              </w:rPr>
            </w:pPr>
            <w:r w:rsidRPr="00506A18">
              <w:rPr>
                <w:rFonts w:cstheme="minorHAnsi"/>
                <w:sz w:val="20"/>
                <w:szCs w:val="20"/>
              </w:rPr>
              <w:t>0.7</w:t>
            </w:r>
            <w:r w:rsidR="00C476EC">
              <w:rPr>
                <w:rFonts w:cstheme="minorHAnsi"/>
                <w:sz w:val="20"/>
                <w:szCs w:val="20"/>
              </w:rPr>
              <w:t>1 (0.65-0.77)</w:t>
            </w:r>
          </w:p>
        </w:tc>
        <w:tc>
          <w:tcPr>
            <w:tcW w:w="1407" w:type="dxa"/>
          </w:tcPr>
          <w:p w14:paraId="05E9715F" w14:textId="77777777" w:rsidR="009425D6" w:rsidRPr="00124374" w:rsidRDefault="00506A18" w:rsidP="00CB1A99">
            <w:pPr>
              <w:jc w:val="center"/>
              <w:rPr>
                <w:rFonts w:cstheme="minorHAnsi"/>
                <w:sz w:val="20"/>
                <w:szCs w:val="20"/>
              </w:rPr>
            </w:pPr>
            <w:r>
              <w:rPr>
                <w:rFonts w:cstheme="minorHAnsi"/>
                <w:sz w:val="20"/>
                <w:szCs w:val="20"/>
              </w:rPr>
              <w:t>18 (26.5%)</w:t>
            </w:r>
          </w:p>
        </w:tc>
        <w:tc>
          <w:tcPr>
            <w:tcW w:w="1819" w:type="dxa"/>
            <w:gridSpan w:val="2"/>
          </w:tcPr>
          <w:p w14:paraId="67AF0C92" w14:textId="77777777" w:rsidR="009425D6" w:rsidRPr="00124374" w:rsidRDefault="00C476EC" w:rsidP="00CB1A99">
            <w:pPr>
              <w:jc w:val="center"/>
              <w:rPr>
                <w:rFonts w:cstheme="minorHAnsi"/>
                <w:sz w:val="20"/>
                <w:szCs w:val="20"/>
              </w:rPr>
            </w:pPr>
            <w:r>
              <w:rPr>
                <w:rFonts w:cstheme="minorHAnsi"/>
                <w:sz w:val="20"/>
                <w:szCs w:val="20"/>
              </w:rPr>
              <w:t>0.73 (0</w:t>
            </w:r>
            <w:r w:rsidR="00506A18" w:rsidRPr="00506A18">
              <w:rPr>
                <w:rFonts w:cstheme="minorHAnsi"/>
                <w:sz w:val="20"/>
                <w:szCs w:val="20"/>
              </w:rPr>
              <w:t>.66</w:t>
            </w:r>
            <w:r>
              <w:rPr>
                <w:rFonts w:cstheme="minorHAnsi"/>
                <w:sz w:val="20"/>
                <w:szCs w:val="20"/>
              </w:rPr>
              <w:t>-</w:t>
            </w:r>
            <w:r w:rsidR="00506A18" w:rsidRPr="00506A18">
              <w:rPr>
                <w:rFonts w:cstheme="minorHAnsi"/>
                <w:sz w:val="20"/>
                <w:szCs w:val="20"/>
              </w:rPr>
              <w:t>0.7</w:t>
            </w:r>
            <w:r>
              <w:rPr>
                <w:rFonts w:cstheme="minorHAnsi"/>
                <w:sz w:val="20"/>
                <w:szCs w:val="20"/>
              </w:rPr>
              <w:t>9)</w:t>
            </w:r>
          </w:p>
        </w:tc>
        <w:tc>
          <w:tcPr>
            <w:tcW w:w="1490" w:type="dxa"/>
          </w:tcPr>
          <w:p w14:paraId="41822CAF" w14:textId="77777777" w:rsidR="009425D6" w:rsidRPr="00124374" w:rsidRDefault="00506A18" w:rsidP="00CB1A99">
            <w:pPr>
              <w:jc w:val="center"/>
              <w:rPr>
                <w:rFonts w:cstheme="minorHAnsi"/>
                <w:sz w:val="20"/>
                <w:szCs w:val="20"/>
              </w:rPr>
            </w:pPr>
            <w:r>
              <w:rPr>
                <w:rFonts w:cstheme="minorHAnsi"/>
                <w:sz w:val="20"/>
                <w:szCs w:val="20"/>
              </w:rPr>
              <w:t>16 (30.2%)</w:t>
            </w:r>
          </w:p>
        </w:tc>
        <w:tc>
          <w:tcPr>
            <w:tcW w:w="851" w:type="dxa"/>
          </w:tcPr>
          <w:p w14:paraId="39F901C7" w14:textId="77777777" w:rsidR="009425D6" w:rsidRPr="00124374" w:rsidRDefault="00506A18" w:rsidP="00CB1A99">
            <w:pPr>
              <w:jc w:val="center"/>
              <w:rPr>
                <w:rFonts w:cstheme="minorHAnsi"/>
                <w:sz w:val="20"/>
                <w:szCs w:val="20"/>
                <w:lang w:val="en-US"/>
              </w:rPr>
            </w:pPr>
            <w:r w:rsidRPr="00506A18">
              <w:rPr>
                <w:rFonts w:cstheme="minorHAnsi"/>
                <w:sz w:val="20"/>
                <w:szCs w:val="20"/>
                <w:lang w:val="en-US"/>
              </w:rPr>
              <w:t>0.1821</w:t>
            </w:r>
          </w:p>
        </w:tc>
        <w:tc>
          <w:tcPr>
            <w:tcW w:w="1842" w:type="dxa"/>
          </w:tcPr>
          <w:p w14:paraId="20C5FEB8" w14:textId="77777777" w:rsidR="009425D6" w:rsidRPr="00124374" w:rsidRDefault="00506A18" w:rsidP="00CB1A99">
            <w:pPr>
              <w:jc w:val="center"/>
              <w:rPr>
                <w:rFonts w:cstheme="minorHAnsi"/>
                <w:sz w:val="20"/>
                <w:szCs w:val="20"/>
              </w:rPr>
            </w:pPr>
            <w:r w:rsidRPr="00506A18">
              <w:rPr>
                <w:rFonts w:cstheme="minorHAnsi"/>
                <w:sz w:val="20"/>
                <w:szCs w:val="20"/>
              </w:rPr>
              <w:t>0.73</w:t>
            </w:r>
            <w:r w:rsidR="00011710">
              <w:rPr>
                <w:rFonts w:cstheme="minorHAnsi"/>
                <w:sz w:val="20"/>
                <w:szCs w:val="20"/>
              </w:rPr>
              <w:t xml:space="preserve"> (0.67-</w:t>
            </w:r>
            <w:r w:rsidRPr="00506A18">
              <w:rPr>
                <w:rFonts w:cstheme="minorHAnsi"/>
                <w:sz w:val="20"/>
                <w:szCs w:val="20"/>
              </w:rPr>
              <w:t>0.79</w:t>
            </w:r>
            <w:r w:rsidR="00011710">
              <w:rPr>
                <w:rFonts w:cstheme="minorHAnsi"/>
                <w:sz w:val="20"/>
                <w:szCs w:val="20"/>
              </w:rPr>
              <w:t>)</w:t>
            </w:r>
          </w:p>
        </w:tc>
        <w:tc>
          <w:tcPr>
            <w:tcW w:w="1606" w:type="dxa"/>
          </w:tcPr>
          <w:p w14:paraId="66C9A0FF" w14:textId="77777777" w:rsidR="009425D6" w:rsidRPr="00124374" w:rsidRDefault="00506A18" w:rsidP="00CB1A99">
            <w:pPr>
              <w:jc w:val="center"/>
              <w:rPr>
                <w:rFonts w:cstheme="minorHAnsi"/>
                <w:sz w:val="20"/>
                <w:szCs w:val="20"/>
              </w:rPr>
            </w:pPr>
            <w:r>
              <w:rPr>
                <w:rFonts w:cstheme="minorHAnsi"/>
                <w:sz w:val="20"/>
                <w:szCs w:val="20"/>
              </w:rPr>
              <w:t>17 (30.9%)</w:t>
            </w:r>
          </w:p>
        </w:tc>
        <w:tc>
          <w:tcPr>
            <w:tcW w:w="946" w:type="dxa"/>
          </w:tcPr>
          <w:p w14:paraId="603253C4" w14:textId="77777777" w:rsidR="009425D6" w:rsidRPr="00124374" w:rsidRDefault="00506A18" w:rsidP="00CB1A99">
            <w:pPr>
              <w:jc w:val="center"/>
              <w:rPr>
                <w:rFonts w:cstheme="minorHAnsi"/>
                <w:sz w:val="20"/>
                <w:szCs w:val="20"/>
              </w:rPr>
            </w:pPr>
            <w:r>
              <w:rPr>
                <w:rFonts w:cstheme="minorHAnsi"/>
                <w:sz w:val="20"/>
                <w:szCs w:val="20"/>
              </w:rPr>
              <w:t>0.2018</w:t>
            </w:r>
          </w:p>
        </w:tc>
      </w:tr>
      <w:tr w:rsidR="00B13A2B" w:rsidRPr="00932424" w14:paraId="29C79F6B" w14:textId="77777777" w:rsidTr="0087256D">
        <w:tc>
          <w:tcPr>
            <w:tcW w:w="2076" w:type="dxa"/>
          </w:tcPr>
          <w:p w14:paraId="5B99812A" w14:textId="77777777" w:rsidR="00B13A2B" w:rsidRPr="00124374" w:rsidRDefault="00B13A2B" w:rsidP="00D2250D">
            <w:pPr>
              <w:rPr>
                <w:rFonts w:cstheme="minorHAnsi"/>
                <w:sz w:val="20"/>
                <w:szCs w:val="20"/>
              </w:rPr>
            </w:pPr>
            <w:r w:rsidRPr="00124374">
              <w:rPr>
                <w:rFonts w:cstheme="minorHAnsi"/>
                <w:sz w:val="20"/>
                <w:szCs w:val="20"/>
              </w:rPr>
              <w:t>p-value**</w:t>
            </w:r>
          </w:p>
        </w:tc>
        <w:tc>
          <w:tcPr>
            <w:tcW w:w="1847" w:type="dxa"/>
          </w:tcPr>
          <w:p w14:paraId="2AFD0D7D" w14:textId="77777777" w:rsidR="00B13A2B" w:rsidRPr="00124374" w:rsidRDefault="00506A18" w:rsidP="00CB1A99">
            <w:pPr>
              <w:jc w:val="center"/>
              <w:rPr>
                <w:rFonts w:cstheme="minorHAnsi"/>
                <w:sz w:val="20"/>
                <w:szCs w:val="20"/>
                <w:lang w:val="en-US"/>
              </w:rPr>
            </w:pPr>
            <w:r w:rsidRPr="00506A18">
              <w:rPr>
                <w:rFonts w:cstheme="minorHAnsi"/>
                <w:sz w:val="20"/>
                <w:szCs w:val="20"/>
                <w:lang w:val="en-US"/>
              </w:rPr>
              <w:t>0.9471</w:t>
            </w:r>
          </w:p>
        </w:tc>
        <w:tc>
          <w:tcPr>
            <w:tcW w:w="1407" w:type="dxa"/>
          </w:tcPr>
          <w:p w14:paraId="48FB3719" w14:textId="77777777" w:rsidR="00B13A2B" w:rsidRPr="00124374" w:rsidRDefault="00B13A2B" w:rsidP="00CB1A99">
            <w:pPr>
              <w:jc w:val="center"/>
              <w:rPr>
                <w:rFonts w:cstheme="minorHAnsi"/>
                <w:sz w:val="20"/>
                <w:szCs w:val="20"/>
              </w:rPr>
            </w:pPr>
          </w:p>
        </w:tc>
        <w:tc>
          <w:tcPr>
            <w:tcW w:w="1819" w:type="dxa"/>
            <w:gridSpan w:val="2"/>
          </w:tcPr>
          <w:p w14:paraId="687D86E2" w14:textId="77777777" w:rsidR="00B13A2B" w:rsidRPr="00124374" w:rsidRDefault="00506A18" w:rsidP="00CB1A99">
            <w:pPr>
              <w:jc w:val="center"/>
              <w:rPr>
                <w:rFonts w:cstheme="minorHAnsi"/>
                <w:sz w:val="20"/>
                <w:szCs w:val="20"/>
                <w:lang w:val="en-US"/>
              </w:rPr>
            </w:pPr>
            <w:r>
              <w:rPr>
                <w:rFonts w:cstheme="minorHAnsi"/>
                <w:sz w:val="20"/>
                <w:szCs w:val="20"/>
                <w:lang w:val="en-US"/>
              </w:rPr>
              <w:t>0.7144</w:t>
            </w:r>
          </w:p>
        </w:tc>
        <w:tc>
          <w:tcPr>
            <w:tcW w:w="1490" w:type="dxa"/>
          </w:tcPr>
          <w:p w14:paraId="32AC6CE9" w14:textId="77777777" w:rsidR="00B13A2B" w:rsidRPr="00124374" w:rsidRDefault="00B13A2B" w:rsidP="00CB1A99">
            <w:pPr>
              <w:jc w:val="center"/>
              <w:rPr>
                <w:rFonts w:cstheme="minorHAnsi"/>
                <w:sz w:val="20"/>
                <w:szCs w:val="20"/>
              </w:rPr>
            </w:pPr>
          </w:p>
        </w:tc>
        <w:tc>
          <w:tcPr>
            <w:tcW w:w="851" w:type="dxa"/>
          </w:tcPr>
          <w:p w14:paraId="1BDAF433" w14:textId="77777777" w:rsidR="00B13A2B" w:rsidRPr="00124374" w:rsidRDefault="00B13A2B" w:rsidP="00CB1A99">
            <w:pPr>
              <w:jc w:val="center"/>
              <w:rPr>
                <w:rFonts w:cstheme="minorHAnsi"/>
                <w:sz w:val="20"/>
                <w:szCs w:val="20"/>
                <w:lang w:val="en-US"/>
              </w:rPr>
            </w:pPr>
          </w:p>
        </w:tc>
        <w:tc>
          <w:tcPr>
            <w:tcW w:w="1842" w:type="dxa"/>
          </w:tcPr>
          <w:p w14:paraId="39D6FBEE" w14:textId="77777777" w:rsidR="00B13A2B" w:rsidRPr="00124374" w:rsidRDefault="00506A18" w:rsidP="00CB1A99">
            <w:pPr>
              <w:jc w:val="center"/>
              <w:rPr>
                <w:rFonts w:cstheme="minorHAnsi"/>
                <w:sz w:val="20"/>
                <w:szCs w:val="20"/>
                <w:lang w:val="en-US"/>
              </w:rPr>
            </w:pPr>
            <w:r w:rsidRPr="00506A18">
              <w:rPr>
                <w:rFonts w:cstheme="minorHAnsi"/>
                <w:sz w:val="20"/>
                <w:szCs w:val="20"/>
                <w:lang w:val="en-US"/>
              </w:rPr>
              <w:t>0.2523</w:t>
            </w:r>
          </w:p>
        </w:tc>
        <w:tc>
          <w:tcPr>
            <w:tcW w:w="1606" w:type="dxa"/>
          </w:tcPr>
          <w:p w14:paraId="078BA42B" w14:textId="77777777" w:rsidR="00B13A2B" w:rsidRPr="00124374" w:rsidRDefault="00B13A2B" w:rsidP="00CB1A99">
            <w:pPr>
              <w:jc w:val="center"/>
              <w:rPr>
                <w:rFonts w:cstheme="minorHAnsi"/>
                <w:sz w:val="20"/>
                <w:szCs w:val="20"/>
              </w:rPr>
            </w:pPr>
          </w:p>
        </w:tc>
        <w:tc>
          <w:tcPr>
            <w:tcW w:w="946" w:type="dxa"/>
          </w:tcPr>
          <w:p w14:paraId="1325BCC5" w14:textId="77777777" w:rsidR="00B13A2B" w:rsidRPr="00124374" w:rsidRDefault="00B13A2B" w:rsidP="00CB1A99">
            <w:pPr>
              <w:jc w:val="center"/>
              <w:rPr>
                <w:rFonts w:cstheme="minorHAnsi"/>
                <w:sz w:val="20"/>
                <w:szCs w:val="20"/>
              </w:rPr>
            </w:pPr>
          </w:p>
        </w:tc>
      </w:tr>
      <w:tr w:rsidR="009425D6" w:rsidRPr="00932424" w14:paraId="24E4AF83" w14:textId="77777777" w:rsidTr="0087256D">
        <w:tc>
          <w:tcPr>
            <w:tcW w:w="2076" w:type="dxa"/>
          </w:tcPr>
          <w:p w14:paraId="6A3B9B25" w14:textId="77777777" w:rsidR="009425D6" w:rsidRPr="00124374" w:rsidRDefault="00B13A2B" w:rsidP="00B13A2B">
            <w:pPr>
              <w:rPr>
                <w:rFonts w:cstheme="minorHAnsi"/>
                <w:sz w:val="20"/>
                <w:szCs w:val="20"/>
              </w:rPr>
            </w:pPr>
            <w:r>
              <w:rPr>
                <w:rFonts w:cstheme="minorHAnsi"/>
                <w:sz w:val="20"/>
                <w:szCs w:val="20"/>
              </w:rPr>
              <w:t>ML (</w:t>
            </w:r>
            <w:r w:rsidR="009425D6" w:rsidRPr="00124374">
              <w:rPr>
                <w:rFonts w:cstheme="minorHAnsi"/>
                <w:sz w:val="20"/>
                <w:szCs w:val="20"/>
              </w:rPr>
              <w:t>Random Forest</w:t>
            </w:r>
            <w:r>
              <w:rPr>
                <w:rFonts w:cstheme="minorHAnsi"/>
                <w:sz w:val="20"/>
                <w:szCs w:val="20"/>
              </w:rPr>
              <w:t>)</w:t>
            </w:r>
          </w:p>
        </w:tc>
        <w:tc>
          <w:tcPr>
            <w:tcW w:w="1847" w:type="dxa"/>
          </w:tcPr>
          <w:p w14:paraId="0BBBBB07" w14:textId="77777777" w:rsidR="009425D6" w:rsidRPr="00124374" w:rsidRDefault="00C476EC" w:rsidP="00CB1A99">
            <w:pPr>
              <w:jc w:val="center"/>
              <w:rPr>
                <w:rFonts w:cstheme="minorHAnsi"/>
                <w:sz w:val="20"/>
                <w:szCs w:val="20"/>
                <w:lang w:val="en-US"/>
              </w:rPr>
            </w:pPr>
            <w:r>
              <w:rPr>
                <w:rFonts w:cstheme="minorHAnsi"/>
                <w:sz w:val="20"/>
                <w:szCs w:val="20"/>
                <w:lang w:val="en-US"/>
              </w:rPr>
              <w:t>0.63 (0</w:t>
            </w:r>
            <w:r w:rsidR="00506A18" w:rsidRPr="00506A18">
              <w:rPr>
                <w:rFonts w:cstheme="minorHAnsi"/>
                <w:sz w:val="20"/>
                <w:szCs w:val="20"/>
                <w:lang w:val="en-US"/>
              </w:rPr>
              <w:t>.5</w:t>
            </w:r>
            <w:r>
              <w:rPr>
                <w:rFonts w:cstheme="minorHAnsi"/>
                <w:sz w:val="20"/>
                <w:szCs w:val="20"/>
                <w:lang w:val="en-US"/>
              </w:rPr>
              <w:t>7-</w:t>
            </w:r>
            <w:r w:rsidR="00506A18" w:rsidRPr="00506A18">
              <w:rPr>
                <w:rFonts w:cstheme="minorHAnsi"/>
                <w:sz w:val="20"/>
                <w:szCs w:val="20"/>
                <w:lang w:val="en-US"/>
              </w:rPr>
              <w:t>0.69</w:t>
            </w:r>
            <w:r>
              <w:rPr>
                <w:rFonts w:cstheme="minorHAnsi"/>
                <w:sz w:val="20"/>
                <w:szCs w:val="20"/>
                <w:lang w:val="en-US"/>
              </w:rPr>
              <w:t>)</w:t>
            </w:r>
          </w:p>
        </w:tc>
        <w:tc>
          <w:tcPr>
            <w:tcW w:w="1407" w:type="dxa"/>
          </w:tcPr>
          <w:p w14:paraId="3C02B430" w14:textId="77777777" w:rsidR="009425D6" w:rsidRPr="00124374" w:rsidRDefault="00506A18" w:rsidP="00CB1A99">
            <w:pPr>
              <w:jc w:val="center"/>
              <w:rPr>
                <w:rFonts w:cstheme="minorHAnsi"/>
                <w:sz w:val="20"/>
                <w:szCs w:val="20"/>
              </w:rPr>
            </w:pPr>
            <w:r>
              <w:rPr>
                <w:rFonts w:cstheme="minorHAnsi"/>
                <w:sz w:val="20"/>
                <w:szCs w:val="20"/>
              </w:rPr>
              <w:t>16 (23.5%)</w:t>
            </w:r>
          </w:p>
        </w:tc>
        <w:tc>
          <w:tcPr>
            <w:tcW w:w="1819" w:type="dxa"/>
            <w:gridSpan w:val="2"/>
          </w:tcPr>
          <w:p w14:paraId="4EC77B90" w14:textId="77777777" w:rsidR="009425D6" w:rsidRPr="00124374" w:rsidRDefault="00C476EC" w:rsidP="00CB1A99">
            <w:pPr>
              <w:jc w:val="center"/>
              <w:rPr>
                <w:rFonts w:cstheme="minorHAnsi"/>
                <w:sz w:val="20"/>
                <w:szCs w:val="20"/>
                <w:lang w:val="en-US"/>
              </w:rPr>
            </w:pPr>
            <w:r>
              <w:rPr>
                <w:rFonts w:cstheme="minorHAnsi"/>
                <w:sz w:val="20"/>
                <w:szCs w:val="20"/>
                <w:lang w:val="en-US"/>
              </w:rPr>
              <w:t>0.59 (0</w:t>
            </w:r>
            <w:r w:rsidR="00506A18" w:rsidRPr="00506A18">
              <w:rPr>
                <w:rFonts w:cstheme="minorHAnsi"/>
                <w:sz w:val="20"/>
                <w:szCs w:val="20"/>
                <w:lang w:val="en-US"/>
              </w:rPr>
              <w:t>.52</w:t>
            </w:r>
            <w:r>
              <w:rPr>
                <w:rFonts w:cstheme="minorHAnsi"/>
                <w:sz w:val="20"/>
                <w:szCs w:val="20"/>
                <w:lang w:val="en-US"/>
              </w:rPr>
              <w:t>-</w:t>
            </w:r>
            <w:r w:rsidR="00506A18" w:rsidRPr="00506A18">
              <w:rPr>
                <w:rFonts w:cstheme="minorHAnsi"/>
                <w:sz w:val="20"/>
                <w:szCs w:val="20"/>
                <w:lang w:val="en-US"/>
              </w:rPr>
              <w:t>0.65</w:t>
            </w:r>
            <w:r>
              <w:rPr>
                <w:rFonts w:cstheme="minorHAnsi"/>
                <w:sz w:val="20"/>
                <w:szCs w:val="20"/>
                <w:lang w:val="en-US"/>
              </w:rPr>
              <w:t>)</w:t>
            </w:r>
          </w:p>
        </w:tc>
        <w:tc>
          <w:tcPr>
            <w:tcW w:w="1490" w:type="dxa"/>
          </w:tcPr>
          <w:p w14:paraId="55DC3341" w14:textId="77777777" w:rsidR="009425D6" w:rsidRPr="00124374" w:rsidRDefault="00506A18" w:rsidP="00CB1A99">
            <w:pPr>
              <w:jc w:val="center"/>
              <w:rPr>
                <w:rFonts w:cstheme="minorHAnsi"/>
                <w:sz w:val="20"/>
                <w:szCs w:val="20"/>
              </w:rPr>
            </w:pPr>
            <w:r>
              <w:rPr>
                <w:rFonts w:cstheme="minorHAnsi"/>
                <w:sz w:val="20"/>
                <w:szCs w:val="20"/>
              </w:rPr>
              <w:t>11 (20.8%)</w:t>
            </w:r>
          </w:p>
        </w:tc>
        <w:tc>
          <w:tcPr>
            <w:tcW w:w="851" w:type="dxa"/>
          </w:tcPr>
          <w:p w14:paraId="7BA72CAF" w14:textId="77777777" w:rsidR="009425D6" w:rsidRPr="00124374" w:rsidRDefault="00506A18" w:rsidP="00CB1A99">
            <w:pPr>
              <w:jc w:val="center"/>
              <w:rPr>
                <w:rFonts w:cstheme="minorHAnsi"/>
                <w:sz w:val="20"/>
                <w:szCs w:val="20"/>
                <w:lang w:val="en-US"/>
              </w:rPr>
            </w:pPr>
            <w:r w:rsidRPr="00506A18">
              <w:rPr>
                <w:rFonts w:cstheme="minorHAnsi"/>
                <w:sz w:val="20"/>
                <w:szCs w:val="20"/>
                <w:lang w:val="en-US"/>
              </w:rPr>
              <w:t>0.6492</w:t>
            </w:r>
          </w:p>
        </w:tc>
        <w:tc>
          <w:tcPr>
            <w:tcW w:w="1842" w:type="dxa"/>
          </w:tcPr>
          <w:p w14:paraId="576A413D" w14:textId="77777777" w:rsidR="009425D6" w:rsidRPr="00124374" w:rsidRDefault="00C476EC" w:rsidP="00CB1A99">
            <w:pPr>
              <w:jc w:val="center"/>
              <w:rPr>
                <w:rFonts w:cstheme="minorHAnsi"/>
                <w:sz w:val="20"/>
                <w:szCs w:val="20"/>
                <w:lang w:val="en-US"/>
              </w:rPr>
            </w:pPr>
            <w:r>
              <w:rPr>
                <w:rFonts w:cstheme="minorHAnsi"/>
                <w:sz w:val="20"/>
                <w:szCs w:val="20"/>
                <w:lang w:val="en-US"/>
              </w:rPr>
              <w:t>0.65 (0.58-</w:t>
            </w:r>
            <w:r w:rsidR="00506A18" w:rsidRPr="00506A18">
              <w:rPr>
                <w:rFonts w:cstheme="minorHAnsi"/>
                <w:sz w:val="20"/>
                <w:szCs w:val="20"/>
                <w:lang w:val="en-US"/>
              </w:rPr>
              <w:t>0.7</w:t>
            </w:r>
            <w:r>
              <w:rPr>
                <w:rFonts w:cstheme="minorHAnsi"/>
                <w:sz w:val="20"/>
                <w:szCs w:val="20"/>
                <w:lang w:val="en-US"/>
              </w:rPr>
              <w:t>2)</w:t>
            </w:r>
          </w:p>
        </w:tc>
        <w:tc>
          <w:tcPr>
            <w:tcW w:w="1606" w:type="dxa"/>
          </w:tcPr>
          <w:p w14:paraId="2255B12E" w14:textId="77777777" w:rsidR="009425D6" w:rsidRPr="00124374" w:rsidRDefault="00506A18" w:rsidP="00CB1A99">
            <w:pPr>
              <w:jc w:val="center"/>
              <w:rPr>
                <w:rFonts w:cstheme="minorHAnsi"/>
                <w:sz w:val="20"/>
                <w:szCs w:val="20"/>
              </w:rPr>
            </w:pPr>
            <w:r>
              <w:rPr>
                <w:rFonts w:cstheme="minorHAnsi"/>
                <w:sz w:val="20"/>
                <w:szCs w:val="20"/>
              </w:rPr>
              <w:t>16 (29.1%)</w:t>
            </w:r>
          </w:p>
        </w:tc>
        <w:tc>
          <w:tcPr>
            <w:tcW w:w="946" w:type="dxa"/>
          </w:tcPr>
          <w:p w14:paraId="4C7AFA64" w14:textId="77777777" w:rsidR="009425D6" w:rsidRPr="00124374" w:rsidRDefault="00506A18" w:rsidP="00CB1A99">
            <w:pPr>
              <w:jc w:val="center"/>
              <w:rPr>
                <w:rFonts w:cstheme="minorHAnsi"/>
                <w:sz w:val="20"/>
                <w:szCs w:val="20"/>
              </w:rPr>
            </w:pPr>
            <w:r>
              <w:rPr>
                <w:rFonts w:cstheme="minorHAnsi"/>
                <w:sz w:val="20"/>
                <w:szCs w:val="20"/>
              </w:rPr>
              <w:t>0.1737</w:t>
            </w:r>
          </w:p>
        </w:tc>
      </w:tr>
      <w:tr w:rsidR="00B13A2B" w:rsidRPr="00932424" w14:paraId="73EDAC5D" w14:textId="77777777" w:rsidTr="0087256D">
        <w:tc>
          <w:tcPr>
            <w:tcW w:w="2076" w:type="dxa"/>
          </w:tcPr>
          <w:p w14:paraId="742DFE9E" w14:textId="77777777" w:rsidR="00B13A2B" w:rsidRPr="00124374" w:rsidRDefault="00B13A2B" w:rsidP="00D2250D">
            <w:pPr>
              <w:rPr>
                <w:rFonts w:cstheme="minorHAnsi"/>
                <w:sz w:val="20"/>
                <w:szCs w:val="20"/>
              </w:rPr>
            </w:pPr>
            <w:r w:rsidRPr="00124374">
              <w:rPr>
                <w:rFonts w:cstheme="minorHAnsi"/>
                <w:sz w:val="20"/>
                <w:szCs w:val="20"/>
              </w:rPr>
              <w:t>p-value**</w:t>
            </w:r>
          </w:p>
        </w:tc>
        <w:tc>
          <w:tcPr>
            <w:tcW w:w="1847" w:type="dxa"/>
          </w:tcPr>
          <w:p w14:paraId="238DDEEC" w14:textId="77777777" w:rsidR="00B13A2B" w:rsidRPr="00124374" w:rsidRDefault="00506A18" w:rsidP="00CB1A99">
            <w:pPr>
              <w:jc w:val="center"/>
              <w:rPr>
                <w:rFonts w:cstheme="minorHAnsi"/>
                <w:sz w:val="20"/>
                <w:szCs w:val="20"/>
                <w:lang w:val="en-US"/>
              </w:rPr>
            </w:pPr>
            <w:r w:rsidRPr="00506A18">
              <w:rPr>
                <w:rFonts w:cstheme="minorHAnsi"/>
                <w:sz w:val="20"/>
                <w:szCs w:val="20"/>
                <w:lang w:val="en-US"/>
              </w:rPr>
              <w:t>0.0144</w:t>
            </w:r>
          </w:p>
        </w:tc>
        <w:tc>
          <w:tcPr>
            <w:tcW w:w="1407" w:type="dxa"/>
          </w:tcPr>
          <w:p w14:paraId="14ADD064" w14:textId="77777777" w:rsidR="00B13A2B" w:rsidRPr="00124374" w:rsidRDefault="00B13A2B" w:rsidP="00CB1A99">
            <w:pPr>
              <w:jc w:val="center"/>
              <w:rPr>
                <w:rFonts w:cstheme="minorHAnsi"/>
                <w:sz w:val="20"/>
                <w:szCs w:val="20"/>
              </w:rPr>
            </w:pPr>
          </w:p>
        </w:tc>
        <w:tc>
          <w:tcPr>
            <w:tcW w:w="1819" w:type="dxa"/>
            <w:gridSpan w:val="2"/>
          </w:tcPr>
          <w:p w14:paraId="6B2038D5" w14:textId="77777777" w:rsidR="00B13A2B" w:rsidRPr="00124374" w:rsidRDefault="00506A18" w:rsidP="00CB1A99">
            <w:pPr>
              <w:jc w:val="center"/>
              <w:rPr>
                <w:rFonts w:cstheme="minorHAnsi"/>
                <w:sz w:val="20"/>
                <w:szCs w:val="20"/>
                <w:lang w:val="en-US"/>
              </w:rPr>
            </w:pPr>
            <w:r w:rsidRPr="00506A18">
              <w:rPr>
                <w:rFonts w:cstheme="minorHAnsi"/>
                <w:sz w:val="20"/>
                <w:szCs w:val="20"/>
                <w:lang w:val="en-US"/>
              </w:rPr>
              <w:t>0.0003</w:t>
            </w:r>
          </w:p>
        </w:tc>
        <w:tc>
          <w:tcPr>
            <w:tcW w:w="1490" w:type="dxa"/>
          </w:tcPr>
          <w:p w14:paraId="4E313F89" w14:textId="77777777" w:rsidR="00B13A2B" w:rsidRPr="00124374" w:rsidRDefault="00B13A2B" w:rsidP="00CB1A99">
            <w:pPr>
              <w:jc w:val="center"/>
              <w:rPr>
                <w:rFonts w:cstheme="minorHAnsi"/>
                <w:sz w:val="20"/>
                <w:szCs w:val="20"/>
              </w:rPr>
            </w:pPr>
          </w:p>
        </w:tc>
        <w:tc>
          <w:tcPr>
            <w:tcW w:w="851" w:type="dxa"/>
          </w:tcPr>
          <w:p w14:paraId="525F43DC" w14:textId="77777777" w:rsidR="00B13A2B" w:rsidRPr="00124374" w:rsidRDefault="00B13A2B" w:rsidP="00CB1A99">
            <w:pPr>
              <w:jc w:val="center"/>
              <w:rPr>
                <w:rFonts w:cstheme="minorHAnsi"/>
                <w:sz w:val="20"/>
                <w:szCs w:val="20"/>
                <w:lang w:val="en-US"/>
              </w:rPr>
            </w:pPr>
          </w:p>
        </w:tc>
        <w:tc>
          <w:tcPr>
            <w:tcW w:w="1842" w:type="dxa"/>
          </w:tcPr>
          <w:p w14:paraId="2BBB27A3" w14:textId="77777777" w:rsidR="00B13A2B" w:rsidRPr="00124374" w:rsidRDefault="00506A18" w:rsidP="00CB1A99">
            <w:pPr>
              <w:jc w:val="center"/>
              <w:rPr>
                <w:rFonts w:cstheme="minorHAnsi"/>
                <w:sz w:val="20"/>
                <w:szCs w:val="20"/>
                <w:lang w:val="en-US"/>
              </w:rPr>
            </w:pPr>
            <w:r w:rsidRPr="00506A18">
              <w:rPr>
                <w:rFonts w:cstheme="minorHAnsi"/>
                <w:sz w:val="20"/>
                <w:szCs w:val="20"/>
                <w:lang w:val="en-US"/>
              </w:rPr>
              <w:t>0.1826</w:t>
            </w:r>
          </w:p>
        </w:tc>
        <w:tc>
          <w:tcPr>
            <w:tcW w:w="1606" w:type="dxa"/>
          </w:tcPr>
          <w:p w14:paraId="45EC7474" w14:textId="77777777" w:rsidR="00B13A2B" w:rsidRPr="00124374" w:rsidRDefault="00B13A2B" w:rsidP="00CB1A99">
            <w:pPr>
              <w:jc w:val="center"/>
              <w:rPr>
                <w:rFonts w:cstheme="minorHAnsi"/>
                <w:sz w:val="20"/>
                <w:szCs w:val="20"/>
              </w:rPr>
            </w:pPr>
          </w:p>
        </w:tc>
        <w:tc>
          <w:tcPr>
            <w:tcW w:w="946" w:type="dxa"/>
          </w:tcPr>
          <w:p w14:paraId="1B3C509F" w14:textId="77777777" w:rsidR="00B13A2B" w:rsidRPr="00124374" w:rsidRDefault="00B13A2B" w:rsidP="00CB1A99">
            <w:pPr>
              <w:jc w:val="center"/>
              <w:rPr>
                <w:rFonts w:cstheme="minorHAnsi"/>
                <w:sz w:val="20"/>
                <w:szCs w:val="20"/>
              </w:rPr>
            </w:pPr>
          </w:p>
        </w:tc>
      </w:tr>
      <w:tr w:rsidR="00506A18" w:rsidRPr="00932424" w14:paraId="507CF283" w14:textId="77777777" w:rsidTr="0087256D">
        <w:tc>
          <w:tcPr>
            <w:tcW w:w="2076" w:type="dxa"/>
          </w:tcPr>
          <w:p w14:paraId="7FFA6C5C" w14:textId="77777777" w:rsidR="00506A18" w:rsidRPr="00124374" w:rsidRDefault="00506A18" w:rsidP="00B13A2B">
            <w:pPr>
              <w:rPr>
                <w:rFonts w:cstheme="minorHAnsi"/>
                <w:sz w:val="20"/>
                <w:szCs w:val="20"/>
              </w:rPr>
            </w:pPr>
            <w:r>
              <w:rPr>
                <w:rFonts w:cstheme="minorHAnsi"/>
                <w:sz w:val="20"/>
                <w:szCs w:val="20"/>
              </w:rPr>
              <w:t>ML (</w:t>
            </w:r>
            <w:r w:rsidRPr="00124374">
              <w:rPr>
                <w:rFonts w:cstheme="minorHAnsi"/>
                <w:sz w:val="20"/>
                <w:szCs w:val="20"/>
              </w:rPr>
              <w:t>Neural Net</w:t>
            </w:r>
            <w:r>
              <w:rPr>
                <w:rFonts w:cstheme="minorHAnsi"/>
                <w:sz w:val="20"/>
                <w:szCs w:val="20"/>
              </w:rPr>
              <w:t>)</w:t>
            </w:r>
          </w:p>
        </w:tc>
        <w:tc>
          <w:tcPr>
            <w:tcW w:w="1847" w:type="dxa"/>
          </w:tcPr>
          <w:p w14:paraId="451BF9EF" w14:textId="77777777" w:rsidR="00506A18" w:rsidRPr="00124374" w:rsidRDefault="00506A18" w:rsidP="00CB1A99">
            <w:pPr>
              <w:jc w:val="center"/>
              <w:rPr>
                <w:rFonts w:cstheme="minorHAnsi"/>
                <w:sz w:val="20"/>
                <w:szCs w:val="20"/>
                <w:lang w:val="en-US"/>
              </w:rPr>
            </w:pPr>
            <w:r w:rsidRPr="00506A18">
              <w:rPr>
                <w:rFonts w:cstheme="minorHAnsi"/>
                <w:sz w:val="20"/>
                <w:szCs w:val="20"/>
                <w:lang w:val="en-US"/>
              </w:rPr>
              <w:t>0.61</w:t>
            </w:r>
            <w:r w:rsidR="00C476EC">
              <w:rPr>
                <w:rFonts w:cstheme="minorHAnsi"/>
                <w:sz w:val="20"/>
                <w:szCs w:val="20"/>
                <w:lang w:val="en-US"/>
              </w:rPr>
              <w:t xml:space="preserve"> (</w:t>
            </w:r>
            <w:r w:rsidRPr="00506A18">
              <w:rPr>
                <w:rFonts w:cstheme="minorHAnsi"/>
                <w:sz w:val="20"/>
                <w:szCs w:val="20"/>
                <w:lang w:val="en-US"/>
              </w:rPr>
              <w:t>0.5</w:t>
            </w:r>
            <w:r w:rsidR="00C476EC">
              <w:rPr>
                <w:rFonts w:cstheme="minorHAnsi"/>
                <w:sz w:val="20"/>
                <w:szCs w:val="20"/>
                <w:lang w:val="en-US"/>
              </w:rPr>
              <w:t>-</w:t>
            </w:r>
            <w:r w:rsidRPr="00506A18">
              <w:rPr>
                <w:rFonts w:cstheme="minorHAnsi"/>
                <w:sz w:val="20"/>
                <w:szCs w:val="20"/>
                <w:lang w:val="en-US"/>
              </w:rPr>
              <w:t>0.6</w:t>
            </w:r>
            <w:r w:rsidR="00C476EC">
              <w:rPr>
                <w:rFonts w:cstheme="minorHAnsi"/>
                <w:sz w:val="20"/>
                <w:szCs w:val="20"/>
                <w:lang w:val="en-US"/>
              </w:rPr>
              <w:t>8)</w:t>
            </w:r>
          </w:p>
        </w:tc>
        <w:tc>
          <w:tcPr>
            <w:tcW w:w="1407" w:type="dxa"/>
          </w:tcPr>
          <w:p w14:paraId="5D50310C" w14:textId="77777777" w:rsidR="00506A18" w:rsidRPr="00124374" w:rsidRDefault="00506A18" w:rsidP="00CB1A99">
            <w:pPr>
              <w:jc w:val="center"/>
              <w:rPr>
                <w:rFonts w:cstheme="minorHAnsi"/>
                <w:sz w:val="20"/>
                <w:szCs w:val="20"/>
              </w:rPr>
            </w:pPr>
            <w:r>
              <w:rPr>
                <w:rFonts w:cstheme="minorHAnsi"/>
                <w:sz w:val="20"/>
                <w:szCs w:val="20"/>
              </w:rPr>
              <w:t>12 (17.7%)</w:t>
            </w:r>
          </w:p>
        </w:tc>
        <w:tc>
          <w:tcPr>
            <w:tcW w:w="1819" w:type="dxa"/>
            <w:gridSpan w:val="2"/>
          </w:tcPr>
          <w:p w14:paraId="6876706D" w14:textId="77777777" w:rsidR="00506A18" w:rsidRPr="00124374" w:rsidRDefault="00C476EC" w:rsidP="00CB1A99">
            <w:pPr>
              <w:jc w:val="center"/>
              <w:rPr>
                <w:rFonts w:cstheme="minorHAnsi"/>
                <w:sz w:val="20"/>
                <w:szCs w:val="20"/>
                <w:lang w:val="en-US"/>
              </w:rPr>
            </w:pPr>
            <w:r>
              <w:rPr>
                <w:rFonts w:cstheme="minorHAnsi"/>
                <w:sz w:val="20"/>
                <w:szCs w:val="20"/>
                <w:lang w:val="en-US"/>
              </w:rPr>
              <w:t>0.62 (0</w:t>
            </w:r>
            <w:r w:rsidR="00506A18" w:rsidRPr="00506A18">
              <w:rPr>
                <w:rFonts w:cstheme="minorHAnsi"/>
                <w:sz w:val="20"/>
                <w:szCs w:val="20"/>
                <w:lang w:val="en-US"/>
              </w:rPr>
              <w:t>.5</w:t>
            </w:r>
            <w:r>
              <w:rPr>
                <w:rFonts w:cstheme="minorHAnsi"/>
                <w:sz w:val="20"/>
                <w:szCs w:val="20"/>
                <w:lang w:val="en-US"/>
              </w:rPr>
              <w:t>4-</w:t>
            </w:r>
            <w:r w:rsidR="00506A18" w:rsidRPr="00506A18">
              <w:rPr>
                <w:rFonts w:cstheme="minorHAnsi"/>
                <w:sz w:val="20"/>
                <w:szCs w:val="20"/>
                <w:lang w:val="en-US"/>
              </w:rPr>
              <w:t>0.69</w:t>
            </w:r>
            <w:r>
              <w:rPr>
                <w:rFonts w:cstheme="minorHAnsi"/>
                <w:sz w:val="20"/>
                <w:szCs w:val="20"/>
                <w:lang w:val="en-US"/>
              </w:rPr>
              <w:t>)</w:t>
            </w:r>
          </w:p>
        </w:tc>
        <w:tc>
          <w:tcPr>
            <w:tcW w:w="1490" w:type="dxa"/>
          </w:tcPr>
          <w:p w14:paraId="22C3E1FD" w14:textId="77777777" w:rsidR="00506A18" w:rsidRPr="00124374" w:rsidRDefault="00506A18" w:rsidP="00CB1A99">
            <w:pPr>
              <w:jc w:val="center"/>
              <w:rPr>
                <w:rFonts w:cstheme="minorHAnsi"/>
                <w:sz w:val="20"/>
                <w:szCs w:val="20"/>
              </w:rPr>
            </w:pPr>
            <w:r>
              <w:rPr>
                <w:rFonts w:cstheme="minorHAnsi"/>
                <w:sz w:val="20"/>
                <w:szCs w:val="20"/>
              </w:rPr>
              <w:t>11 (20.8%)</w:t>
            </w:r>
          </w:p>
        </w:tc>
        <w:tc>
          <w:tcPr>
            <w:tcW w:w="851" w:type="dxa"/>
          </w:tcPr>
          <w:p w14:paraId="4FC158F6" w14:textId="77777777" w:rsidR="00506A18" w:rsidRPr="00124374" w:rsidRDefault="00506A18" w:rsidP="00CB1A99">
            <w:pPr>
              <w:jc w:val="center"/>
              <w:rPr>
                <w:rFonts w:cstheme="minorHAnsi"/>
                <w:sz w:val="20"/>
                <w:szCs w:val="20"/>
                <w:lang w:val="en-US"/>
              </w:rPr>
            </w:pPr>
            <w:r>
              <w:rPr>
                <w:rFonts w:cstheme="minorHAnsi"/>
                <w:sz w:val="20"/>
                <w:szCs w:val="20"/>
                <w:lang w:val="en-US"/>
              </w:rPr>
              <w:t>0.9176</w:t>
            </w:r>
          </w:p>
        </w:tc>
        <w:tc>
          <w:tcPr>
            <w:tcW w:w="1842" w:type="dxa"/>
          </w:tcPr>
          <w:p w14:paraId="477EBC18" w14:textId="77777777" w:rsidR="00506A18" w:rsidRPr="00124374" w:rsidRDefault="00506A18" w:rsidP="00CB1A99">
            <w:pPr>
              <w:jc w:val="center"/>
              <w:rPr>
                <w:rFonts w:cstheme="minorHAnsi"/>
                <w:sz w:val="20"/>
                <w:szCs w:val="20"/>
                <w:lang w:val="en-US"/>
              </w:rPr>
            </w:pPr>
            <w:r w:rsidRPr="00506A18">
              <w:rPr>
                <w:rFonts w:cstheme="minorHAnsi"/>
                <w:sz w:val="20"/>
                <w:szCs w:val="20"/>
                <w:lang w:val="en-US"/>
              </w:rPr>
              <w:t>0.60</w:t>
            </w:r>
            <w:r w:rsidR="00C476EC">
              <w:rPr>
                <w:rFonts w:cstheme="minorHAnsi"/>
                <w:sz w:val="20"/>
                <w:szCs w:val="20"/>
                <w:lang w:val="en-US"/>
              </w:rPr>
              <w:t xml:space="preserve"> (</w:t>
            </w:r>
            <w:r w:rsidRPr="00506A18">
              <w:rPr>
                <w:rFonts w:cstheme="minorHAnsi"/>
                <w:sz w:val="20"/>
                <w:szCs w:val="20"/>
                <w:lang w:val="en-US"/>
              </w:rPr>
              <w:t>0.52</w:t>
            </w:r>
            <w:r w:rsidR="00C476EC">
              <w:rPr>
                <w:rFonts w:cstheme="minorHAnsi"/>
                <w:sz w:val="20"/>
                <w:szCs w:val="20"/>
                <w:lang w:val="en-US"/>
              </w:rPr>
              <w:t>-</w:t>
            </w:r>
            <w:r w:rsidRPr="00506A18">
              <w:rPr>
                <w:rFonts w:cstheme="minorHAnsi"/>
                <w:sz w:val="20"/>
                <w:szCs w:val="20"/>
                <w:lang w:val="en-US"/>
              </w:rPr>
              <w:t>0.68</w:t>
            </w:r>
            <w:r w:rsidR="00C476EC">
              <w:rPr>
                <w:rFonts w:cstheme="minorHAnsi"/>
                <w:sz w:val="20"/>
                <w:szCs w:val="20"/>
                <w:lang w:val="en-US"/>
              </w:rPr>
              <w:t>)</w:t>
            </w:r>
          </w:p>
        </w:tc>
        <w:tc>
          <w:tcPr>
            <w:tcW w:w="1606" w:type="dxa"/>
          </w:tcPr>
          <w:p w14:paraId="6402BFAE" w14:textId="77777777" w:rsidR="00506A18" w:rsidRPr="00124374" w:rsidRDefault="00506A18" w:rsidP="00CB1A99">
            <w:pPr>
              <w:jc w:val="center"/>
              <w:rPr>
                <w:rFonts w:cstheme="minorHAnsi"/>
                <w:sz w:val="20"/>
                <w:szCs w:val="20"/>
              </w:rPr>
            </w:pPr>
            <w:r>
              <w:rPr>
                <w:rFonts w:cstheme="minorHAnsi"/>
                <w:sz w:val="20"/>
                <w:szCs w:val="20"/>
              </w:rPr>
              <w:t>14 (25.4%)</w:t>
            </w:r>
          </w:p>
        </w:tc>
        <w:tc>
          <w:tcPr>
            <w:tcW w:w="946" w:type="dxa"/>
          </w:tcPr>
          <w:p w14:paraId="588063AE" w14:textId="77777777" w:rsidR="00506A18" w:rsidRPr="00124374" w:rsidRDefault="00506A18" w:rsidP="00CB1A99">
            <w:pPr>
              <w:jc w:val="center"/>
              <w:rPr>
                <w:rFonts w:cstheme="minorHAnsi"/>
                <w:sz w:val="20"/>
                <w:szCs w:val="20"/>
              </w:rPr>
            </w:pPr>
            <w:r>
              <w:rPr>
                <w:rFonts w:cstheme="minorHAnsi"/>
                <w:sz w:val="20"/>
                <w:szCs w:val="20"/>
              </w:rPr>
              <w:t>0.7522</w:t>
            </w:r>
          </w:p>
        </w:tc>
      </w:tr>
      <w:tr w:rsidR="00506A18" w:rsidRPr="00932424" w14:paraId="335BE5C3" w14:textId="77777777" w:rsidTr="0087256D">
        <w:tc>
          <w:tcPr>
            <w:tcW w:w="2076" w:type="dxa"/>
          </w:tcPr>
          <w:p w14:paraId="64705F6F" w14:textId="77777777" w:rsidR="00506A18" w:rsidRPr="00124374" w:rsidRDefault="00506A18" w:rsidP="00D2250D">
            <w:pPr>
              <w:rPr>
                <w:rFonts w:cstheme="minorHAnsi"/>
                <w:sz w:val="20"/>
                <w:szCs w:val="20"/>
              </w:rPr>
            </w:pPr>
            <w:r w:rsidRPr="00124374">
              <w:rPr>
                <w:rFonts w:cstheme="minorHAnsi"/>
                <w:sz w:val="20"/>
                <w:szCs w:val="20"/>
              </w:rPr>
              <w:t>p-value**</w:t>
            </w:r>
          </w:p>
        </w:tc>
        <w:tc>
          <w:tcPr>
            <w:tcW w:w="1847" w:type="dxa"/>
          </w:tcPr>
          <w:p w14:paraId="460A08FB" w14:textId="77777777" w:rsidR="00506A18" w:rsidRPr="00124374" w:rsidRDefault="00506A18" w:rsidP="00CB1A99">
            <w:pPr>
              <w:jc w:val="center"/>
              <w:rPr>
                <w:rFonts w:cstheme="minorHAnsi"/>
                <w:sz w:val="20"/>
                <w:szCs w:val="20"/>
                <w:lang w:val="en-US"/>
              </w:rPr>
            </w:pPr>
            <w:r w:rsidRPr="00506A18">
              <w:rPr>
                <w:rFonts w:cstheme="minorHAnsi"/>
                <w:sz w:val="20"/>
                <w:szCs w:val="20"/>
                <w:lang w:val="en-US"/>
              </w:rPr>
              <w:t>0.0108</w:t>
            </w:r>
          </w:p>
        </w:tc>
        <w:tc>
          <w:tcPr>
            <w:tcW w:w="1407" w:type="dxa"/>
          </w:tcPr>
          <w:p w14:paraId="0A074EFE" w14:textId="77777777" w:rsidR="00506A18" w:rsidRPr="00124374" w:rsidRDefault="00506A18" w:rsidP="00CB1A99">
            <w:pPr>
              <w:jc w:val="center"/>
              <w:rPr>
                <w:rFonts w:cstheme="minorHAnsi"/>
                <w:sz w:val="20"/>
                <w:szCs w:val="20"/>
              </w:rPr>
            </w:pPr>
          </w:p>
        </w:tc>
        <w:tc>
          <w:tcPr>
            <w:tcW w:w="1819" w:type="dxa"/>
            <w:gridSpan w:val="2"/>
          </w:tcPr>
          <w:p w14:paraId="556E1687" w14:textId="77777777" w:rsidR="00506A18" w:rsidRPr="00124374" w:rsidRDefault="00506A18" w:rsidP="00CB1A99">
            <w:pPr>
              <w:jc w:val="center"/>
              <w:rPr>
                <w:rFonts w:cstheme="minorHAnsi"/>
                <w:sz w:val="20"/>
                <w:szCs w:val="20"/>
                <w:lang w:val="en-US"/>
              </w:rPr>
            </w:pPr>
            <w:r w:rsidRPr="00506A18">
              <w:rPr>
                <w:rFonts w:cstheme="minorHAnsi"/>
                <w:sz w:val="20"/>
                <w:szCs w:val="20"/>
                <w:lang w:val="en-US"/>
              </w:rPr>
              <w:t>0.0021</w:t>
            </w:r>
          </w:p>
        </w:tc>
        <w:tc>
          <w:tcPr>
            <w:tcW w:w="1490" w:type="dxa"/>
          </w:tcPr>
          <w:p w14:paraId="7B6311FB" w14:textId="77777777" w:rsidR="00506A18" w:rsidRPr="00124374" w:rsidRDefault="00506A18" w:rsidP="00CB1A99">
            <w:pPr>
              <w:jc w:val="center"/>
              <w:rPr>
                <w:rFonts w:cstheme="minorHAnsi"/>
                <w:sz w:val="20"/>
                <w:szCs w:val="20"/>
              </w:rPr>
            </w:pPr>
          </w:p>
        </w:tc>
        <w:tc>
          <w:tcPr>
            <w:tcW w:w="851" w:type="dxa"/>
          </w:tcPr>
          <w:p w14:paraId="22B5BB54" w14:textId="77777777" w:rsidR="00506A18" w:rsidRPr="00124374" w:rsidRDefault="00506A18" w:rsidP="00CB1A99">
            <w:pPr>
              <w:jc w:val="center"/>
              <w:rPr>
                <w:rFonts w:cstheme="minorHAnsi"/>
                <w:sz w:val="20"/>
                <w:szCs w:val="20"/>
                <w:lang w:val="en-US"/>
              </w:rPr>
            </w:pPr>
          </w:p>
        </w:tc>
        <w:tc>
          <w:tcPr>
            <w:tcW w:w="1842" w:type="dxa"/>
          </w:tcPr>
          <w:p w14:paraId="30E043C8" w14:textId="77777777" w:rsidR="00506A18" w:rsidRPr="00124374" w:rsidRDefault="00506A18" w:rsidP="00CB1A99">
            <w:pPr>
              <w:jc w:val="center"/>
              <w:rPr>
                <w:rFonts w:cstheme="minorHAnsi"/>
                <w:sz w:val="20"/>
                <w:szCs w:val="20"/>
                <w:lang w:val="en-US"/>
              </w:rPr>
            </w:pPr>
            <w:r w:rsidRPr="00506A18">
              <w:rPr>
                <w:rFonts w:cstheme="minorHAnsi"/>
                <w:sz w:val="20"/>
                <w:szCs w:val="20"/>
                <w:lang w:val="en-US"/>
              </w:rPr>
              <w:t>0.0256</w:t>
            </w:r>
          </w:p>
        </w:tc>
        <w:tc>
          <w:tcPr>
            <w:tcW w:w="1606" w:type="dxa"/>
          </w:tcPr>
          <w:p w14:paraId="26952753" w14:textId="77777777" w:rsidR="00506A18" w:rsidRPr="00124374" w:rsidRDefault="00506A18" w:rsidP="00CB1A99">
            <w:pPr>
              <w:jc w:val="center"/>
              <w:rPr>
                <w:rFonts w:cstheme="minorHAnsi"/>
                <w:sz w:val="20"/>
                <w:szCs w:val="20"/>
              </w:rPr>
            </w:pPr>
          </w:p>
        </w:tc>
        <w:tc>
          <w:tcPr>
            <w:tcW w:w="946" w:type="dxa"/>
          </w:tcPr>
          <w:p w14:paraId="4312628F" w14:textId="77777777" w:rsidR="00506A18" w:rsidRPr="00124374" w:rsidRDefault="00506A18" w:rsidP="00CB1A99">
            <w:pPr>
              <w:jc w:val="center"/>
              <w:rPr>
                <w:rFonts w:cstheme="minorHAnsi"/>
                <w:sz w:val="20"/>
                <w:szCs w:val="20"/>
              </w:rPr>
            </w:pPr>
          </w:p>
        </w:tc>
      </w:tr>
      <w:tr w:rsidR="00506A18" w:rsidRPr="00932424" w14:paraId="3ED7E962" w14:textId="77777777" w:rsidTr="0087256D">
        <w:tc>
          <w:tcPr>
            <w:tcW w:w="2076" w:type="dxa"/>
          </w:tcPr>
          <w:p w14:paraId="678A2D33" w14:textId="77777777" w:rsidR="00506A18" w:rsidRPr="002F0411" w:rsidRDefault="00506A18" w:rsidP="00B13A2B">
            <w:pPr>
              <w:rPr>
                <w:rFonts w:cstheme="minorHAnsi"/>
                <w:sz w:val="20"/>
                <w:szCs w:val="20"/>
              </w:rPr>
            </w:pPr>
            <w:r w:rsidRPr="002F0411">
              <w:rPr>
                <w:rFonts w:cstheme="minorHAnsi"/>
                <w:sz w:val="20"/>
                <w:szCs w:val="20"/>
              </w:rPr>
              <w:t>ML (</w:t>
            </w:r>
            <w:proofErr w:type="spellStart"/>
            <w:r w:rsidRPr="002F0411">
              <w:rPr>
                <w:rFonts w:cstheme="minorHAnsi"/>
                <w:sz w:val="20"/>
                <w:szCs w:val="20"/>
              </w:rPr>
              <w:t>Adanet</w:t>
            </w:r>
            <w:proofErr w:type="spellEnd"/>
            <w:r w:rsidRPr="002F0411">
              <w:rPr>
                <w:rFonts w:cstheme="minorHAnsi"/>
                <w:sz w:val="20"/>
                <w:szCs w:val="20"/>
              </w:rPr>
              <w:t>)</w:t>
            </w:r>
          </w:p>
        </w:tc>
        <w:tc>
          <w:tcPr>
            <w:tcW w:w="1847" w:type="dxa"/>
          </w:tcPr>
          <w:p w14:paraId="3AF4E2AE" w14:textId="77777777" w:rsidR="00506A18" w:rsidRPr="002F0411" w:rsidRDefault="000251FD" w:rsidP="00CB1A99">
            <w:pPr>
              <w:jc w:val="center"/>
              <w:rPr>
                <w:rFonts w:cstheme="minorHAnsi"/>
                <w:sz w:val="20"/>
                <w:szCs w:val="20"/>
                <w:lang w:val="en-US"/>
              </w:rPr>
            </w:pPr>
            <w:r w:rsidRPr="002F0411">
              <w:rPr>
                <w:rFonts w:cstheme="minorHAnsi"/>
                <w:sz w:val="20"/>
                <w:szCs w:val="20"/>
                <w:lang w:val="en-US"/>
              </w:rPr>
              <w:t>0.68 (0.62-0.75)</w:t>
            </w:r>
          </w:p>
        </w:tc>
        <w:tc>
          <w:tcPr>
            <w:tcW w:w="1407" w:type="dxa"/>
          </w:tcPr>
          <w:p w14:paraId="5FA90F4A" w14:textId="77777777" w:rsidR="00506A18" w:rsidRPr="002F0411" w:rsidRDefault="000251FD" w:rsidP="00CB1A99">
            <w:pPr>
              <w:jc w:val="center"/>
              <w:rPr>
                <w:rFonts w:cstheme="minorHAnsi"/>
                <w:sz w:val="20"/>
                <w:szCs w:val="20"/>
              </w:rPr>
            </w:pPr>
            <w:r w:rsidRPr="002F0411">
              <w:rPr>
                <w:rFonts w:cstheme="minorHAnsi"/>
                <w:sz w:val="20"/>
                <w:szCs w:val="20"/>
              </w:rPr>
              <w:t>21 (30.9%)</w:t>
            </w:r>
          </w:p>
        </w:tc>
        <w:tc>
          <w:tcPr>
            <w:tcW w:w="1819" w:type="dxa"/>
            <w:gridSpan w:val="2"/>
          </w:tcPr>
          <w:p w14:paraId="73BC812A" w14:textId="77777777" w:rsidR="00506A18" w:rsidRPr="002F0411" w:rsidRDefault="00506A18" w:rsidP="00CB1A99">
            <w:pPr>
              <w:jc w:val="center"/>
              <w:rPr>
                <w:rFonts w:cstheme="minorHAnsi"/>
                <w:sz w:val="20"/>
                <w:szCs w:val="20"/>
                <w:lang w:val="en-US"/>
              </w:rPr>
            </w:pPr>
            <w:r w:rsidRPr="002F0411">
              <w:rPr>
                <w:rFonts w:cstheme="minorHAnsi"/>
                <w:sz w:val="20"/>
                <w:szCs w:val="20"/>
                <w:lang w:val="en-US"/>
              </w:rPr>
              <w:t>0.71</w:t>
            </w:r>
            <w:r w:rsidR="000251FD" w:rsidRPr="002F0411">
              <w:rPr>
                <w:rFonts w:cstheme="minorHAnsi"/>
                <w:sz w:val="20"/>
                <w:szCs w:val="20"/>
                <w:lang w:val="en-US"/>
              </w:rPr>
              <w:t xml:space="preserve"> (0.64-0.78)</w:t>
            </w:r>
          </w:p>
        </w:tc>
        <w:tc>
          <w:tcPr>
            <w:tcW w:w="1490" w:type="dxa"/>
          </w:tcPr>
          <w:p w14:paraId="21B42F0E" w14:textId="77777777" w:rsidR="00506A18" w:rsidRPr="002F0411" w:rsidRDefault="000251FD" w:rsidP="00CB1A99">
            <w:pPr>
              <w:jc w:val="center"/>
              <w:rPr>
                <w:rFonts w:cstheme="minorHAnsi"/>
                <w:sz w:val="20"/>
                <w:szCs w:val="20"/>
              </w:rPr>
            </w:pPr>
            <w:r w:rsidRPr="002F0411">
              <w:rPr>
                <w:rFonts w:cstheme="minorHAnsi"/>
                <w:sz w:val="20"/>
                <w:szCs w:val="20"/>
              </w:rPr>
              <w:t>22(41.5%)</w:t>
            </w:r>
          </w:p>
        </w:tc>
        <w:tc>
          <w:tcPr>
            <w:tcW w:w="851" w:type="dxa"/>
          </w:tcPr>
          <w:p w14:paraId="187DFD3C" w14:textId="77777777" w:rsidR="00506A18" w:rsidRPr="002F0411" w:rsidRDefault="000251FD" w:rsidP="00CB1A99">
            <w:pPr>
              <w:jc w:val="center"/>
              <w:rPr>
                <w:rFonts w:cstheme="minorHAnsi"/>
                <w:sz w:val="20"/>
                <w:szCs w:val="20"/>
                <w:lang w:val="en-US"/>
              </w:rPr>
            </w:pPr>
            <w:r w:rsidRPr="002F0411">
              <w:rPr>
                <w:rFonts w:cstheme="minorHAnsi"/>
                <w:sz w:val="20"/>
                <w:szCs w:val="20"/>
                <w:lang w:val="en-US"/>
              </w:rPr>
              <w:t>0.1014</w:t>
            </w:r>
          </w:p>
        </w:tc>
        <w:tc>
          <w:tcPr>
            <w:tcW w:w="1842" w:type="dxa"/>
          </w:tcPr>
          <w:p w14:paraId="3468B5C6" w14:textId="77777777" w:rsidR="00506A18" w:rsidRPr="002F0411" w:rsidRDefault="00506A18" w:rsidP="00CB1A99">
            <w:pPr>
              <w:jc w:val="center"/>
              <w:rPr>
                <w:rFonts w:cstheme="minorHAnsi"/>
                <w:sz w:val="20"/>
                <w:szCs w:val="20"/>
                <w:lang w:val="en-US"/>
              </w:rPr>
            </w:pPr>
            <w:r w:rsidRPr="002F0411">
              <w:rPr>
                <w:rFonts w:cstheme="minorHAnsi"/>
                <w:sz w:val="20"/>
                <w:szCs w:val="20"/>
                <w:lang w:val="en-US"/>
              </w:rPr>
              <w:t>0.68</w:t>
            </w:r>
            <w:r w:rsidR="000251FD" w:rsidRPr="002F0411">
              <w:rPr>
                <w:rFonts w:cstheme="minorHAnsi"/>
                <w:sz w:val="20"/>
                <w:szCs w:val="20"/>
                <w:lang w:val="en-US"/>
              </w:rPr>
              <w:t xml:space="preserve"> (0.60-0.76)</w:t>
            </w:r>
          </w:p>
        </w:tc>
        <w:tc>
          <w:tcPr>
            <w:tcW w:w="1606" w:type="dxa"/>
          </w:tcPr>
          <w:p w14:paraId="301231A4" w14:textId="77777777" w:rsidR="00506A18" w:rsidRPr="002F0411" w:rsidRDefault="000251FD" w:rsidP="00CB1A99">
            <w:pPr>
              <w:jc w:val="center"/>
              <w:rPr>
                <w:rFonts w:cstheme="minorHAnsi"/>
                <w:sz w:val="20"/>
                <w:szCs w:val="20"/>
              </w:rPr>
            </w:pPr>
            <w:r w:rsidRPr="002F0411">
              <w:rPr>
                <w:rFonts w:cstheme="minorHAnsi"/>
                <w:sz w:val="20"/>
                <w:szCs w:val="20"/>
              </w:rPr>
              <w:t>17 (30.9%)</w:t>
            </w:r>
          </w:p>
        </w:tc>
        <w:tc>
          <w:tcPr>
            <w:tcW w:w="946" w:type="dxa"/>
          </w:tcPr>
          <w:p w14:paraId="450729B5" w14:textId="77777777" w:rsidR="00506A18" w:rsidRPr="002F0411" w:rsidRDefault="000251FD" w:rsidP="00CB1A99">
            <w:pPr>
              <w:jc w:val="center"/>
              <w:rPr>
                <w:rFonts w:cstheme="minorHAnsi"/>
                <w:sz w:val="20"/>
                <w:szCs w:val="20"/>
              </w:rPr>
            </w:pPr>
            <w:r w:rsidRPr="002F0411">
              <w:rPr>
                <w:rFonts w:cstheme="minorHAnsi"/>
                <w:sz w:val="20"/>
                <w:szCs w:val="20"/>
              </w:rPr>
              <w:t>0.9347</w:t>
            </w:r>
          </w:p>
        </w:tc>
      </w:tr>
      <w:tr w:rsidR="00506A18" w:rsidRPr="00932424" w14:paraId="35A9B3FE" w14:textId="77777777" w:rsidTr="0087256D">
        <w:tc>
          <w:tcPr>
            <w:tcW w:w="2076" w:type="dxa"/>
          </w:tcPr>
          <w:p w14:paraId="7C212C44" w14:textId="77777777" w:rsidR="00506A18" w:rsidRPr="002F0411" w:rsidRDefault="00506A18" w:rsidP="00D2250D">
            <w:pPr>
              <w:rPr>
                <w:rFonts w:cstheme="minorHAnsi"/>
                <w:sz w:val="20"/>
                <w:szCs w:val="20"/>
              </w:rPr>
            </w:pPr>
            <w:r w:rsidRPr="002F0411">
              <w:rPr>
                <w:rFonts w:cstheme="minorHAnsi"/>
                <w:sz w:val="20"/>
                <w:szCs w:val="20"/>
              </w:rPr>
              <w:t>p-value**</w:t>
            </w:r>
          </w:p>
        </w:tc>
        <w:tc>
          <w:tcPr>
            <w:tcW w:w="1847" w:type="dxa"/>
          </w:tcPr>
          <w:p w14:paraId="1FAC1A7A" w14:textId="77777777" w:rsidR="00506A18" w:rsidRPr="002F0411" w:rsidRDefault="000251FD" w:rsidP="00CB1A99">
            <w:pPr>
              <w:jc w:val="center"/>
              <w:rPr>
                <w:rFonts w:cstheme="minorHAnsi"/>
                <w:sz w:val="20"/>
                <w:szCs w:val="20"/>
                <w:lang w:val="en-US"/>
              </w:rPr>
            </w:pPr>
            <w:r w:rsidRPr="002F0411">
              <w:rPr>
                <w:rFonts w:cstheme="minorHAnsi"/>
                <w:sz w:val="20"/>
                <w:szCs w:val="20"/>
                <w:lang w:val="en-US"/>
              </w:rPr>
              <w:t>0.5399</w:t>
            </w:r>
          </w:p>
        </w:tc>
        <w:tc>
          <w:tcPr>
            <w:tcW w:w="1407" w:type="dxa"/>
          </w:tcPr>
          <w:p w14:paraId="288071D8" w14:textId="77777777" w:rsidR="00506A18" w:rsidRPr="002F0411" w:rsidRDefault="00506A18" w:rsidP="00CB1A99">
            <w:pPr>
              <w:jc w:val="center"/>
              <w:rPr>
                <w:rFonts w:cstheme="minorHAnsi"/>
                <w:sz w:val="20"/>
                <w:szCs w:val="20"/>
              </w:rPr>
            </w:pPr>
          </w:p>
        </w:tc>
        <w:tc>
          <w:tcPr>
            <w:tcW w:w="1819" w:type="dxa"/>
            <w:gridSpan w:val="2"/>
          </w:tcPr>
          <w:p w14:paraId="629C35CC" w14:textId="77777777" w:rsidR="00506A18" w:rsidRPr="002F0411" w:rsidRDefault="000251FD" w:rsidP="00CB1A99">
            <w:pPr>
              <w:jc w:val="center"/>
              <w:rPr>
                <w:rFonts w:cstheme="minorHAnsi"/>
                <w:sz w:val="20"/>
                <w:szCs w:val="20"/>
                <w:lang w:val="en-US"/>
              </w:rPr>
            </w:pPr>
            <w:r w:rsidRPr="002F0411">
              <w:rPr>
                <w:rFonts w:cstheme="minorHAnsi"/>
                <w:sz w:val="20"/>
                <w:szCs w:val="20"/>
                <w:lang w:val="en-US"/>
              </w:rPr>
              <w:t>0.6758</w:t>
            </w:r>
          </w:p>
        </w:tc>
        <w:tc>
          <w:tcPr>
            <w:tcW w:w="1490" w:type="dxa"/>
          </w:tcPr>
          <w:p w14:paraId="1DC8B425" w14:textId="77777777" w:rsidR="00506A18" w:rsidRPr="002F0411" w:rsidRDefault="00506A18" w:rsidP="00CB1A99">
            <w:pPr>
              <w:jc w:val="center"/>
              <w:rPr>
                <w:rFonts w:cstheme="minorHAnsi"/>
                <w:sz w:val="20"/>
                <w:szCs w:val="20"/>
              </w:rPr>
            </w:pPr>
          </w:p>
        </w:tc>
        <w:tc>
          <w:tcPr>
            <w:tcW w:w="851" w:type="dxa"/>
          </w:tcPr>
          <w:p w14:paraId="37B3AB89" w14:textId="77777777" w:rsidR="00506A18" w:rsidRPr="002F0411" w:rsidRDefault="00506A18" w:rsidP="00CB1A99">
            <w:pPr>
              <w:jc w:val="center"/>
              <w:rPr>
                <w:rFonts w:cstheme="minorHAnsi"/>
                <w:sz w:val="20"/>
                <w:szCs w:val="20"/>
                <w:lang w:val="en-US"/>
              </w:rPr>
            </w:pPr>
          </w:p>
        </w:tc>
        <w:tc>
          <w:tcPr>
            <w:tcW w:w="1842" w:type="dxa"/>
          </w:tcPr>
          <w:p w14:paraId="02C8742D" w14:textId="77777777" w:rsidR="00506A18" w:rsidRPr="002F0411" w:rsidRDefault="000251FD" w:rsidP="00CB1A99">
            <w:pPr>
              <w:jc w:val="center"/>
              <w:rPr>
                <w:rFonts w:cstheme="minorHAnsi"/>
                <w:sz w:val="20"/>
                <w:szCs w:val="20"/>
                <w:lang w:val="en-US"/>
              </w:rPr>
            </w:pPr>
            <w:r w:rsidRPr="002F0411">
              <w:rPr>
                <w:rFonts w:cstheme="minorHAnsi"/>
                <w:sz w:val="20"/>
                <w:szCs w:val="20"/>
                <w:lang w:val="en-US"/>
              </w:rPr>
              <w:t>0.8393</w:t>
            </w:r>
          </w:p>
        </w:tc>
        <w:tc>
          <w:tcPr>
            <w:tcW w:w="1606" w:type="dxa"/>
          </w:tcPr>
          <w:p w14:paraId="5F1D87CF" w14:textId="77777777" w:rsidR="00506A18" w:rsidRPr="002F0411" w:rsidRDefault="00506A18" w:rsidP="00CB1A99">
            <w:pPr>
              <w:jc w:val="center"/>
              <w:rPr>
                <w:rFonts w:cstheme="minorHAnsi"/>
                <w:sz w:val="20"/>
                <w:szCs w:val="20"/>
              </w:rPr>
            </w:pPr>
          </w:p>
        </w:tc>
        <w:tc>
          <w:tcPr>
            <w:tcW w:w="946" w:type="dxa"/>
          </w:tcPr>
          <w:p w14:paraId="0AF00984" w14:textId="77777777" w:rsidR="00506A18" w:rsidRPr="002F0411" w:rsidRDefault="00506A18" w:rsidP="00CB1A99">
            <w:pPr>
              <w:jc w:val="center"/>
              <w:rPr>
                <w:rFonts w:cstheme="minorHAnsi"/>
                <w:sz w:val="20"/>
                <w:szCs w:val="20"/>
              </w:rPr>
            </w:pPr>
          </w:p>
        </w:tc>
      </w:tr>
      <w:tr w:rsidR="00506A18" w:rsidRPr="00932424" w14:paraId="01972F65" w14:textId="77777777" w:rsidTr="00932424">
        <w:tc>
          <w:tcPr>
            <w:tcW w:w="13884" w:type="dxa"/>
            <w:gridSpan w:val="10"/>
          </w:tcPr>
          <w:p w14:paraId="4A6AE31A" w14:textId="77777777" w:rsidR="00506A18" w:rsidRPr="00124374" w:rsidRDefault="00506A18" w:rsidP="00B147AA">
            <w:pPr>
              <w:rPr>
                <w:rFonts w:cstheme="minorHAnsi"/>
                <w:b/>
                <w:sz w:val="20"/>
                <w:szCs w:val="20"/>
              </w:rPr>
            </w:pPr>
            <w:r w:rsidRPr="00124374">
              <w:rPr>
                <w:rFonts w:cstheme="minorHAnsi"/>
                <w:b/>
                <w:sz w:val="20"/>
                <w:szCs w:val="20"/>
              </w:rPr>
              <w:t>Resuscitation</w:t>
            </w:r>
          </w:p>
        </w:tc>
      </w:tr>
      <w:tr w:rsidR="00506A18" w:rsidRPr="00932424" w14:paraId="0E937146" w14:textId="77777777" w:rsidTr="009135AE">
        <w:tc>
          <w:tcPr>
            <w:tcW w:w="2076" w:type="dxa"/>
          </w:tcPr>
          <w:p w14:paraId="2001EC17" w14:textId="77777777"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14:paraId="04CB0341" w14:textId="77777777" w:rsidR="00506A18" w:rsidRPr="00124374" w:rsidRDefault="00506A18" w:rsidP="00EE2DA2">
            <w:pPr>
              <w:jc w:val="center"/>
              <w:rPr>
                <w:rFonts w:cstheme="minorHAnsi"/>
                <w:sz w:val="20"/>
                <w:szCs w:val="20"/>
              </w:rPr>
            </w:pPr>
            <w:r w:rsidRPr="00621D3F">
              <w:rPr>
                <w:rFonts w:cstheme="minorHAnsi"/>
                <w:sz w:val="20"/>
                <w:szCs w:val="20"/>
              </w:rPr>
              <w:t>0.64</w:t>
            </w:r>
            <w:r>
              <w:rPr>
                <w:rFonts w:cstheme="minorHAnsi"/>
                <w:sz w:val="20"/>
                <w:szCs w:val="20"/>
              </w:rPr>
              <w:t xml:space="preserve"> (</w:t>
            </w:r>
            <w:r w:rsidRPr="00621D3F">
              <w:rPr>
                <w:rFonts w:cstheme="minorHAnsi"/>
                <w:sz w:val="20"/>
                <w:szCs w:val="20"/>
              </w:rPr>
              <w:t>0.61</w:t>
            </w:r>
            <w:r>
              <w:rPr>
                <w:rFonts w:cstheme="minorHAnsi"/>
                <w:sz w:val="20"/>
                <w:szCs w:val="20"/>
              </w:rPr>
              <w:t>-</w:t>
            </w:r>
            <w:r w:rsidRPr="00621D3F">
              <w:rPr>
                <w:rFonts w:cstheme="minorHAnsi"/>
                <w:sz w:val="20"/>
                <w:szCs w:val="20"/>
              </w:rPr>
              <w:t>0.6</w:t>
            </w:r>
            <w:r>
              <w:rPr>
                <w:rFonts w:cstheme="minorHAnsi"/>
                <w:sz w:val="20"/>
                <w:szCs w:val="20"/>
              </w:rPr>
              <w:t>7)</w:t>
            </w:r>
          </w:p>
        </w:tc>
        <w:tc>
          <w:tcPr>
            <w:tcW w:w="1430" w:type="dxa"/>
            <w:gridSpan w:val="2"/>
          </w:tcPr>
          <w:p w14:paraId="7B488BDF" w14:textId="77777777" w:rsidR="00506A18" w:rsidRPr="00124374" w:rsidRDefault="00506A18" w:rsidP="006917C8">
            <w:pPr>
              <w:rPr>
                <w:rFonts w:cstheme="minorHAnsi"/>
                <w:sz w:val="20"/>
                <w:szCs w:val="20"/>
              </w:rPr>
            </w:pPr>
            <w:r>
              <w:rPr>
                <w:rFonts w:cstheme="minorHAnsi"/>
                <w:sz w:val="20"/>
                <w:szCs w:val="20"/>
              </w:rPr>
              <w:t>89 (22.5%)</w:t>
            </w:r>
          </w:p>
        </w:tc>
        <w:tc>
          <w:tcPr>
            <w:tcW w:w="1796" w:type="dxa"/>
          </w:tcPr>
          <w:p w14:paraId="292AD580" w14:textId="77777777" w:rsidR="00506A18" w:rsidRPr="00124374" w:rsidRDefault="00506A18" w:rsidP="00EE2DA2">
            <w:pPr>
              <w:jc w:val="center"/>
              <w:rPr>
                <w:rFonts w:cstheme="minorHAnsi"/>
                <w:sz w:val="20"/>
                <w:szCs w:val="20"/>
              </w:rPr>
            </w:pPr>
            <w:r w:rsidRPr="00621D3F">
              <w:rPr>
                <w:rFonts w:cstheme="minorHAnsi"/>
                <w:sz w:val="20"/>
                <w:szCs w:val="20"/>
              </w:rPr>
              <w:t>0.6</w:t>
            </w:r>
            <w:r>
              <w:rPr>
                <w:rFonts w:cstheme="minorHAnsi"/>
                <w:sz w:val="20"/>
                <w:szCs w:val="20"/>
              </w:rPr>
              <w:t>5 (0.62-</w:t>
            </w:r>
            <w:r w:rsidRPr="00621D3F">
              <w:rPr>
                <w:rFonts w:cstheme="minorHAnsi"/>
                <w:sz w:val="20"/>
                <w:szCs w:val="20"/>
              </w:rPr>
              <w:t>0.67</w:t>
            </w:r>
            <w:r>
              <w:rPr>
                <w:rFonts w:cstheme="minorHAnsi"/>
                <w:sz w:val="20"/>
                <w:szCs w:val="20"/>
              </w:rPr>
              <w:t>)</w:t>
            </w:r>
          </w:p>
        </w:tc>
        <w:tc>
          <w:tcPr>
            <w:tcW w:w="1490" w:type="dxa"/>
          </w:tcPr>
          <w:p w14:paraId="6B4D4585" w14:textId="77777777" w:rsidR="00506A18" w:rsidRPr="00124374" w:rsidRDefault="00506A18" w:rsidP="00621D3F">
            <w:pPr>
              <w:jc w:val="center"/>
              <w:rPr>
                <w:rFonts w:cstheme="minorHAnsi"/>
                <w:sz w:val="20"/>
                <w:szCs w:val="20"/>
              </w:rPr>
            </w:pPr>
            <w:r>
              <w:rPr>
                <w:rFonts w:cstheme="minorHAnsi"/>
                <w:sz w:val="20"/>
                <w:szCs w:val="20"/>
              </w:rPr>
              <w:t>91 (23.1%)</w:t>
            </w:r>
          </w:p>
        </w:tc>
        <w:tc>
          <w:tcPr>
            <w:tcW w:w="851" w:type="dxa"/>
          </w:tcPr>
          <w:p w14:paraId="0E70FE19" w14:textId="77777777" w:rsidR="00506A18" w:rsidRPr="00124374" w:rsidRDefault="00506A18" w:rsidP="000D7579">
            <w:pPr>
              <w:jc w:val="center"/>
              <w:rPr>
                <w:rFonts w:cstheme="minorHAnsi"/>
                <w:sz w:val="20"/>
                <w:szCs w:val="20"/>
              </w:rPr>
            </w:pPr>
            <w:r w:rsidRPr="00621D3F">
              <w:rPr>
                <w:rFonts w:cstheme="minorHAnsi"/>
                <w:sz w:val="20"/>
                <w:szCs w:val="20"/>
              </w:rPr>
              <w:t>0.2503</w:t>
            </w:r>
          </w:p>
        </w:tc>
        <w:tc>
          <w:tcPr>
            <w:tcW w:w="1842" w:type="dxa"/>
          </w:tcPr>
          <w:p w14:paraId="1FD0C573" w14:textId="77777777" w:rsidR="00506A18" w:rsidRPr="00124374" w:rsidRDefault="00506A18" w:rsidP="00EE2DA2">
            <w:pPr>
              <w:jc w:val="center"/>
              <w:rPr>
                <w:rFonts w:cstheme="minorHAnsi"/>
                <w:sz w:val="20"/>
                <w:szCs w:val="20"/>
              </w:rPr>
            </w:pPr>
            <w:r w:rsidRPr="00621D3F">
              <w:rPr>
                <w:rFonts w:cstheme="minorHAnsi"/>
                <w:sz w:val="20"/>
                <w:szCs w:val="20"/>
              </w:rPr>
              <w:t>0.64</w:t>
            </w:r>
            <w:r>
              <w:rPr>
                <w:rFonts w:cstheme="minorHAnsi"/>
                <w:sz w:val="20"/>
                <w:szCs w:val="20"/>
              </w:rPr>
              <w:t xml:space="preserve"> (0</w:t>
            </w:r>
            <w:r w:rsidRPr="00621D3F">
              <w:rPr>
                <w:rFonts w:cstheme="minorHAnsi"/>
                <w:sz w:val="20"/>
                <w:szCs w:val="20"/>
              </w:rPr>
              <w:t>.61</w:t>
            </w:r>
            <w:r>
              <w:rPr>
                <w:rFonts w:cstheme="minorHAnsi"/>
                <w:sz w:val="20"/>
                <w:szCs w:val="20"/>
              </w:rPr>
              <w:t>-</w:t>
            </w:r>
            <w:r w:rsidRPr="00621D3F">
              <w:rPr>
                <w:rFonts w:cstheme="minorHAnsi"/>
                <w:sz w:val="20"/>
                <w:szCs w:val="20"/>
              </w:rPr>
              <w:t>0.6</w:t>
            </w:r>
            <w:r>
              <w:rPr>
                <w:rFonts w:cstheme="minorHAnsi"/>
                <w:sz w:val="20"/>
                <w:szCs w:val="20"/>
              </w:rPr>
              <w:t>7)</w:t>
            </w:r>
          </w:p>
        </w:tc>
        <w:tc>
          <w:tcPr>
            <w:tcW w:w="1606" w:type="dxa"/>
          </w:tcPr>
          <w:p w14:paraId="27338161" w14:textId="77777777" w:rsidR="00506A18" w:rsidRPr="00124374" w:rsidRDefault="00506A18" w:rsidP="00CA60E4">
            <w:pPr>
              <w:jc w:val="center"/>
              <w:rPr>
                <w:rFonts w:cstheme="minorHAnsi"/>
                <w:sz w:val="20"/>
                <w:szCs w:val="20"/>
              </w:rPr>
            </w:pPr>
            <w:r>
              <w:rPr>
                <w:rFonts w:cstheme="minorHAnsi"/>
                <w:sz w:val="20"/>
                <w:szCs w:val="20"/>
              </w:rPr>
              <w:t>87 (22.1%)</w:t>
            </w:r>
          </w:p>
        </w:tc>
        <w:tc>
          <w:tcPr>
            <w:tcW w:w="946" w:type="dxa"/>
          </w:tcPr>
          <w:p w14:paraId="7DF72D57" w14:textId="77777777" w:rsidR="00506A18" w:rsidRPr="00124374" w:rsidRDefault="00506A18" w:rsidP="00CA60E4">
            <w:pPr>
              <w:jc w:val="center"/>
              <w:rPr>
                <w:rFonts w:cstheme="minorHAnsi"/>
                <w:sz w:val="20"/>
                <w:szCs w:val="20"/>
              </w:rPr>
            </w:pPr>
            <w:r w:rsidRPr="00621D3F">
              <w:rPr>
                <w:rFonts w:cstheme="minorHAnsi"/>
                <w:sz w:val="20"/>
                <w:szCs w:val="20"/>
              </w:rPr>
              <w:t>0.6889</w:t>
            </w:r>
          </w:p>
        </w:tc>
      </w:tr>
      <w:tr w:rsidR="00506A18" w:rsidRPr="00932424" w14:paraId="6A942914" w14:textId="77777777" w:rsidTr="009135AE">
        <w:tc>
          <w:tcPr>
            <w:tcW w:w="2076" w:type="dxa"/>
          </w:tcPr>
          <w:p w14:paraId="496D37E9" w14:textId="18C94E0F" w:rsidR="00506A18" w:rsidRPr="00124374" w:rsidRDefault="00506A18" w:rsidP="00932424">
            <w:pPr>
              <w:rPr>
                <w:rFonts w:cstheme="minorHAnsi"/>
                <w:sz w:val="20"/>
                <w:szCs w:val="20"/>
              </w:rPr>
            </w:pPr>
            <w:r>
              <w:rPr>
                <w:rFonts w:cstheme="minorHAnsi"/>
                <w:sz w:val="20"/>
                <w:szCs w:val="20"/>
              </w:rPr>
              <w:t>ML Model</w:t>
            </w:r>
            <w:ins w:id="11" w:author="Matt Lyon" w:date="2020-10-26T13:43:00Z">
              <w:r w:rsidR="009868C5">
                <w:rPr>
                  <w:rFonts w:cstheme="minorHAnsi"/>
                  <w:sz w:val="20"/>
                  <w:szCs w:val="20"/>
                </w:rPr>
                <w:t xml:space="preserve"> (Google)</w:t>
              </w:r>
            </w:ins>
          </w:p>
        </w:tc>
        <w:tc>
          <w:tcPr>
            <w:tcW w:w="1847" w:type="dxa"/>
          </w:tcPr>
          <w:p w14:paraId="7E06C94C" w14:textId="77777777" w:rsidR="00506A18" w:rsidRPr="00124374" w:rsidRDefault="00506A18" w:rsidP="00CA60E4">
            <w:pPr>
              <w:jc w:val="center"/>
              <w:rPr>
                <w:rFonts w:cstheme="minorHAnsi"/>
                <w:sz w:val="20"/>
                <w:szCs w:val="20"/>
              </w:rPr>
            </w:pPr>
          </w:p>
        </w:tc>
        <w:tc>
          <w:tcPr>
            <w:tcW w:w="1430" w:type="dxa"/>
            <w:gridSpan w:val="2"/>
          </w:tcPr>
          <w:p w14:paraId="656558C6" w14:textId="77777777" w:rsidR="00506A18" w:rsidRPr="00124374" w:rsidRDefault="00506A18" w:rsidP="00CA60E4">
            <w:pPr>
              <w:jc w:val="center"/>
              <w:rPr>
                <w:rFonts w:cstheme="minorHAnsi"/>
                <w:sz w:val="20"/>
                <w:szCs w:val="20"/>
              </w:rPr>
            </w:pPr>
          </w:p>
        </w:tc>
        <w:tc>
          <w:tcPr>
            <w:tcW w:w="1796" w:type="dxa"/>
          </w:tcPr>
          <w:p w14:paraId="7C0BA0FB" w14:textId="77777777" w:rsidR="00506A18" w:rsidRPr="00124374" w:rsidRDefault="00506A18" w:rsidP="00CA60E4">
            <w:pPr>
              <w:jc w:val="center"/>
              <w:rPr>
                <w:rFonts w:cstheme="minorHAnsi"/>
                <w:sz w:val="20"/>
                <w:szCs w:val="20"/>
              </w:rPr>
            </w:pPr>
          </w:p>
        </w:tc>
        <w:tc>
          <w:tcPr>
            <w:tcW w:w="1490" w:type="dxa"/>
          </w:tcPr>
          <w:p w14:paraId="652BC374" w14:textId="77777777" w:rsidR="00506A18" w:rsidRPr="00124374" w:rsidRDefault="00506A18" w:rsidP="00CA60E4">
            <w:pPr>
              <w:jc w:val="center"/>
              <w:rPr>
                <w:rFonts w:cstheme="minorHAnsi"/>
                <w:sz w:val="20"/>
                <w:szCs w:val="20"/>
              </w:rPr>
            </w:pPr>
          </w:p>
        </w:tc>
        <w:tc>
          <w:tcPr>
            <w:tcW w:w="851" w:type="dxa"/>
          </w:tcPr>
          <w:p w14:paraId="5AF62629" w14:textId="77777777" w:rsidR="00506A18" w:rsidRPr="00124374" w:rsidRDefault="00506A18" w:rsidP="00CA60E4">
            <w:pPr>
              <w:jc w:val="center"/>
              <w:rPr>
                <w:rFonts w:cstheme="minorHAnsi"/>
                <w:sz w:val="20"/>
                <w:szCs w:val="20"/>
              </w:rPr>
            </w:pPr>
          </w:p>
        </w:tc>
        <w:tc>
          <w:tcPr>
            <w:tcW w:w="1842" w:type="dxa"/>
          </w:tcPr>
          <w:p w14:paraId="3022D7C0" w14:textId="77777777" w:rsidR="00506A18" w:rsidRPr="00124374" w:rsidRDefault="00506A18" w:rsidP="00CA60E4">
            <w:pPr>
              <w:jc w:val="center"/>
              <w:rPr>
                <w:rFonts w:cstheme="minorHAnsi"/>
                <w:sz w:val="20"/>
                <w:szCs w:val="20"/>
              </w:rPr>
            </w:pPr>
          </w:p>
        </w:tc>
        <w:tc>
          <w:tcPr>
            <w:tcW w:w="1606" w:type="dxa"/>
          </w:tcPr>
          <w:p w14:paraId="43BBA6F5" w14:textId="77777777" w:rsidR="00506A18" w:rsidRPr="00124374" w:rsidRDefault="00506A18" w:rsidP="00CA60E4">
            <w:pPr>
              <w:jc w:val="center"/>
              <w:rPr>
                <w:rFonts w:cstheme="minorHAnsi"/>
                <w:sz w:val="20"/>
                <w:szCs w:val="20"/>
              </w:rPr>
            </w:pPr>
          </w:p>
        </w:tc>
        <w:tc>
          <w:tcPr>
            <w:tcW w:w="946" w:type="dxa"/>
          </w:tcPr>
          <w:p w14:paraId="1100E66A" w14:textId="77777777" w:rsidR="00506A18" w:rsidRPr="00124374" w:rsidRDefault="00506A18" w:rsidP="00CA60E4">
            <w:pPr>
              <w:jc w:val="center"/>
              <w:rPr>
                <w:rFonts w:cstheme="minorHAnsi"/>
                <w:sz w:val="20"/>
                <w:szCs w:val="20"/>
              </w:rPr>
            </w:pPr>
          </w:p>
        </w:tc>
      </w:tr>
      <w:tr w:rsidR="00506A18" w:rsidRPr="00932424" w14:paraId="18BFBCAB" w14:textId="77777777" w:rsidTr="009135AE">
        <w:tc>
          <w:tcPr>
            <w:tcW w:w="2076" w:type="dxa"/>
          </w:tcPr>
          <w:p w14:paraId="50F8C36D" w14:textId="77777777" w:rsidR="00506A18" w:rsidRPr="00124374" w:rsidRDefault="00506A18" w:rsidP="00932424">
            <w:pPr>
              <w:rPr>
                <w:rFonts w:cstheme="minorHAnsi"/>
                <w:sz w:val="20"/>
                <w:szCs w:val="20"/>
              </w:rPr>
            </w:pPr>
            <w:r w:rsidRPr="00124374">
              <w:rPr>
                <w:rFonts w:cstheme="minorHAnsi"/>
                <w:sz w:val="20"/>
                <w:szCs w:val="20"/>
              </w:rPr>
              <w:t>p-value</w:t>
            </w:r>
          </w:p>
        </w:tc>
        <w:tc>
          <w:tcPr>
            <w:tcW w:w="1847" w:type="dxa"/>
          </w:tcPr>
          <w:p w14:paraId="726DFA4C" w14:textId="77777777" w:rsidR="00506A18" w:rsidRPr="00124374" w:rsidRDefault="00506A18" w:rsidP="00CA60E4">
            <w:pPr>
              <w:jc w:val="center"/>
              <w:rPr>
                <w:rFonts w:cstheme="minorHAnsi"/>
                <w:sz w:val="20"/>
                <w:szCs w:val="20"/>
              </w:rPr>
            </w:pPr>
          </w:p>
        </w:tc>
        <w:tc>
          <w:tcPr>
            <w:tcW w:w="1430" w:type="dxa"/>
            <w:gridSpan w:val="2"/>
          </w:tcPr>
          <w:p w14:paraId="00281D50" w14:textId="77777777" w:rsidR="00506A18" w:rsidRPr="00124374" w:rsidRDefault="00506A18" w:rsidP="00CA60E4">
            <w:pPr>
              <w:jc w:val="center"/>
              <w:rPr>
                <w:rFonts w:cstheme="minorHAnsi"/>
                <w:sz w:val="20"/>
                <w:szCs w:val="20"/>
              </w:rPr>
            </w:pPr>
          </w:p>
        </w:tc>
        <w:tc>
          <w:tcPr>
            <w:tcW w:w="1796" w:type="dxa"/>
          </w:tcPr>
          <w:p w14:paraId="1DF94887" w14:textId="77777777" w:rsidR="00506A18" w:rsidRPr="00124374" w:rsidRDefault="00506A18" w:rsidP="00CA60E4">
            <w:pPr>
              <w:jc w:val="center"/>
              <w:rPr>
                <w:rFonts w:cstheme="minorHAnsi"/>
                <w:sz w:val="20"/>
                <w:szCs w:val="20"/>
              </w:rPr>
            </w:pPr>
          </w:p>
        </w:tc>
        <w:tc>
          <w:tcPr>
            <w:tcW w:w="1490" w:type="dxa"/>
          </w:tcPr>
          <w:p w14:paraId="7F601AF0" w14:textId="77777777" w:rsidR="00506A18" w:rsidRPr="00124374" w:rsidRDefault="00506A18" w:rsidP="00CA60E4">
            <w:pPr>
              <w:jc w:val="center"/>
              <w:rPr>
                <w:rFonts w:cstheme="minorHAnsi"/>
                <w:sz w:val="20"/>
                <w:szCs w:val="20"/>
              </w:rPr>
            </w:pPr>
          </w:p>
        </w:tc>
        <w:tc>
          <w:tcPr>
            <w:tcW w:w="851" w:type="dxa"/>
          </w:tcPr>
          <w:p w14:paraId="24F664BF" w14:textId="77777777" w:rsidR="00506A18" w:rsidRPr="00124374" w:rsidRDefault="00506A18" w:rsidP="00CA60E4">
            <w:pPr>
              <w:jc w:val="center"/>
              <w:rPr>
                <w:rFonts w:cstheme="minorHAnsi"/>
                <w:sz w:val="20"/>
                <w:szCs w:val="20"/>
              </w:rPr>
            </w:pPr>
          </w:p>
        </w:tc>
        <w:tc>
          <w:tcPr>
            <w:tcW w:w="1842" w:type="dxa"/>
          </w:tcPr>
          <w:p w14:paraId="1B83BB18" w14:textId="77777777" w:rsidR="00506A18" w:rsidRPr="00124374" w:rsidRDefault="00506A18" w:rsidP="00CA60E4">
            <w:pPr>
              <w:jc w:val="center"/>
              <w:rPr>
                <w:rFonts w:cstheme="minorHAnsi"/>
                <w:sz w:val="20"/>
                <w:szCs w:val="20"/>
              </w:rPr>
            </w:pPr>
          </w:p>
        </w:tc>
        <w:tc>
          <w:tcPr>
            <w:tcW w:w="1606" w:type="dxa"/>
          </w:tcPr>
          <w:p w14:paraId="27AD5B0A" w14:textId="77777777" w:rsidR="00506A18" w:rsidRPr="00124374" w:rsidRDefault="00506A18" w:rsidP="00CA60E4">
            <w:pPr>
              <w:jc w:val="center"/>
              <w:rPr>
                <w:rFonts w:cstheme="minorHAnsi"/>
                <w:sz w:val="20"/>
                <w:szCs w:val="20"/>
              </w:rPr>
            </w:pPr>
          </w:p>
        </w:tc>
        <w:tc>
          <w:tcPr>
            <w:tcW w:w="946" w:type="dxa"/>
          </w:tcPr>
          <w:p w14:paraId="408A67DF" w14:textId="77777777" w:rsidR="00506A18" w:rsidRPr="00124374" w:rsidRDefault="00506A18" w:rsidP="00CA60E4">
            <w:pPr>
              <w:jc w:val="center"/>
              <w:rPr>
                <w:rFonts w:cstheme="minorHAnsi"/>
                <w:sz w:val="20"/>
                <w:szCs w:val="20"/>
              </w:rPr>
            </w:pPr>
          </w:p>
        </w:tc>
      </w:tr>
      <w:tr w:rsidR="009868C5" w:rsidRPr="00932424" w14:paraId="59FB2E21" w14:textId="77777777" w:rsidTr="00A75369">
        <w:trPr>
          <w:ins w:id="12" w:author="Matt Lyon" w:date="2020-10-26T13:43:00Z"/>
        </w:trPr>
        <w:tc>
          <w:tcPr>
            <w:tcW w:w="2076" w:type="dxa"/>
          </w:tcPr>
          <w:p w14:paraId="51213394" w14:textId="722AEFDB" w:rsidR="009868C5" w:rsidRPr="00124374" w:rsidRDefault="009868C5" w:rsidP="00A75369">
            <w:pPr>
              <w:rPr>
                <w:ins w:id="13" w:author="Matt Lyon" w:date="2020-10-26T13:43:00Z"/>
                <w:rFonts w:cstheme="minorHAnsi"/>
                <w:sz w:val="20"/>
                <w:szCs w:val="20"/>
              </w:rPr>
            </w:pPr>
            <w:ins w:id="14" w:author="Matt Lyon" w:date="2020-10-26T13:43:00Z">
              <w:r>
                <w:rPr>
                  <w:rFonts w:cstheme="minorHAnsi"/>
                  <w:sz w:val="20"/>
                  <w:szCs w:val="20"/>
                </w:rPr>
                <w:t>ML Model (L-Regression)</w:t>
              </w:r>
            </w:ins>
          </w:p>
        </w:tc>
        <w:tc>
          <w:tcPr>
            <w:tcW w:w="1847" w:type="dxa"/>
          </w:tcPr>
          <w:p w14:paraId="01C49E32" w14:textId="6810C76C" w:rsidR="009868C5" w:rsidRPr="00124374" w:rsidRDefault="00A75369" w:rsidP="00A75369">
            <w:pPr>
              <w:jc w:val="center"/>
              <w:rPr>
                <w:ins w:id="15" w:author="Matt Lyon" w:date="2020-10-26T13:43:00Z"/>
                <w:rFonts w:cstheme="minorHAnsi"/>
                <w:sz w:val="20"/>
                <w:szCs w:val="20"/>
              </w:rPr>
            </w:pPr>
            <w:ins w:id="16" w:author="Matt Lyon" w:date="2020-10-26T14:04:00Z">
              <w:r>
                <w:rPr>
                  <w:rFonts w:cstheme="minorHAnsi"/>
                  <w:sz w:val="20"/>
                  <w:szCs w:val="20"/>
                </w:rPr>
                <w:t>0.64 (0.62-0.66)</w:t>
              </w:r>
            </w:ins>
          </w:p>
        </w:tc>
        <w:tc>
          <w:tcPr>
            <w:tcW w:w="1430" w:type="dxa"/>
            <w:gridSpan w:val="2"/>
          </w:tcPr>
          <w:p w14:paraId="6EF58714" w14:textId="77777777" w:rsidR="009868C5" w:rsidRPr="00124374" w:rsidRDefault="009868C5" w:rsidP="00A75369">
            <w:pPr>
              <w:jc w:val="center"/>
              <w:rPr>
                <w:ins w:id="17" w:author="Matt Lyon" w:date="2020-10-26T13:43:00Z"/>
                <w:rFonts w:cstheme="minorHAnsi"/>
                <w:sz w:val="20"/>
                <w:szCs w:val="20"/>
              </w:rPr>
            </w:pPr>
          </w:p>
        </w:tc>
        <w:tc>
          <w:tcPr>
            <w:tcW w:w="1796" w:type="dxa"/>
          </w:tcPr>
          <w:p w14:paraId="5C4BFCD5" w14:textId="4C404D7F" w:rsidR="009868C5" w:rsidRPr="00124374" w:rsidRDefault="00727C46" w:rsidP="00A75369">
            <w:pPr>
              <w:jc w:val="center"/>
              <w:rPr>
                <w:ins w:id="18" w:author="Matt Lyon" w:date="2020-10-26T13:43:00Z"/>
                <w:rFonts w:cstheme="minorHAnsi"/>
                <w:sz w:val="20"/>
                <w:szCs w:val="20"/>
              </w:rPr>
            </w:pPr>
            <w:ins w:id="19" w:author="Matt Lyon" w:date="2020-10-26T14:17:00Z">
              <w:r>
                <w:rPr>
                  <w:rFonts w:cstheme="minorHAnsi"/>
                  <w:sz w:val="20"/>
                  <w:szCs w:val="20"/>
                </w:rPr>
                <w:t>0.63 (0.61-0.66)</w:t>
              </w:r>
            </w:ins>
          </w:p>
        </w:tc>
        <w:tc>
          <w:tcPr>
            <w:tcW w:w="1490" w:type="dxa"/>
          </w:tcPr>
          <w:p w14:paraId="6A2F5DCE" w14:textId="77777777" w:rsidR="009868C5" w:rsidRPr="00124374" w:rsidRDefault="009868C5" w:rsidP="00A75369">
            <w:pPr>
              <w:jc w:val="center"/>
              <w:rPr>
                <w:ins w:id="20" w:author="Matt Lyon" w:date="2020-10-26T13:43:00Z"/>
                <w:rFonts w:cstheme="minorHAnsi"/>
                <w:sz w:val="20"/>
                <w:szCs w:val="20"/>
              </w:rPr>
            </w:pPr>
          </w:p>
        </w:tc>
        <w:tc>
          <w:tcPr>
            <w:tcW w:w="851" w:type="dxa"/>
          </w:tcPr>
          <w:p w14:paraId="362E8D4A" w14:textId="77777777" w:rsidR="009868C5" w:rsidRPr="00124374" w:rsidRDefault="009868C5" w:rsidP="00A75369">
            <w:pPr>
              <w:jc w:val="center"/>
              <w:rPr>
                <w:ins w:id="21" w:author="Matt Lyon" w:date="2020-10-26T13:43:00Z"/>
                <w:rFonts w:cstheme="minorHAnsi"/>
                <w:sz w:val="20"/>
                <w:szCs w:val="20"/>
              </w:rPr>
            </w:pPr>
          </w:p>
        </w:tc>
        <w:tc>
          <w:tcPr>
            <w:tcW w:w="1842" w:type="dxa"/>
          </w:tcPr>
          <w:p w14:paraId="32EF277A" w14:textId="77777777" w:rsidR="009868C5" w:rsidRPr="00124374" w:rsidRDefault="009868C5" w:rsidP="00A75369">
            <w:pPr>
              <w:jc w:val="center"/>
              <w:rPr>
                <w:ins w:id="22" w:author="Matt Lyon" w:date="2020-10-26T13:43:00Z"/>
                <w:rFonts w:cstheme="minorHAnsi"/>
                <w:sz w:val="20"/>
                <w:szCs w:val="20"/>
              </w:rPr>
            </w:pPr>
          </w:p>
        </w:tc>
        <w:tc>
          <w:tcPr>
            <w:tcW w:w="1606" w:type="dxa"/>
          </w:tcPr>
          <w:p w14:paraId="1BCA33C3" w14:textId="77777777" w:rsidR="009868C5" w:rsidRPr="00124374" w:rsidRDefault="009868C5" w:rsidP="00A75369">
            <w:pPr>
              <w:jc w:val="center"/>
              <w:rPr>
                <w:ins w:id="23" w:author="Matt Lyon" w:date="2020-10-26T13:43:00Z"/>
                <w:rFonts w:cstheme="minorHAnsi"/>
                <w:sz w:val="20"/>
                <w:szCs w:val="20"/>
              </w:rPr>
            </w:pPr>
          </w:p>
        </w:tc>
        <w:tc>
          <w:tcPr>
            <w:tcW w:w="946" w:type="dxa"/>
          </w:tcPr>
          <w:p w14:paraId="37307B69" w14:textId="77777777" w:rsidR="009868C5" w:rsidRPr="00124374" w:rsidRDefault="009868C5" w:rsidP="00A75369">
            <w:pPr>
              <w:jc w:val="center"/>
              <w:rPr>
                <w:ins w:id="24" w:author="Matt Lyon" w:date="2020-10-26T13:43:00Z"/>
                <w:rFonts w:cstheme="minorHAnsi"/>
                <w:sz w:val="20"/>
                <w:szCs w:val="20"/>
              </w:rPr>
            </w:pPr>
          </w:p>
        </w:tc>
      </w:tr>
      <w:tr w:rsidR="009868C5" w:rsidRPr="00932424" w14:paraId="7952ED6E" w14:textId="77777777" w:rsidTr="00A75369">
        <w:trPr>
          <w:ins w:id="25" w:author="Matt Lyon" w:date="2020-10-26T13:43:00Z"/>
        </w:trPr>
        <w:tc>
          <w:tcPr>
            <w:tcW w:w="2076" w:type="dxa"/>
          </w:tcPr>
          <w:p w14:paraId="142590AB" w14:textId="77777777" w:rsidR="009868C5" w:rsidRPr="00124374" w:rsidRDefault="009868C5" w:rsidP="00A75369">
            <w:pPr>
              <w:rPr>
                <w:ins w:id="26" w:author="Matt Lyon" w:date="2020-10-26T13:43:00Z"/>
                <w:rFonts w:cstheme="minorHAnsi"/>
                <w:sz w:val="20"/>
                <w:szCs w:val="20"/>
              </w:rPr>
            </w:pPr>
            <w:ins w:id="27" w:author="Matt Lyon" w:date="2020-10-26T13:43:00Z">
              <w:r w:rsidRPr="00124374">
                <w:rPr>
                  <w:rFonts w:cstheme="minorHAnsi"/>
                  <w:sz w:val="20"/>
                  <w:szCs w:val="20"/>
                </w:rPr>
                <w:t>p-value</w:t>
              </w:r>
            </w:ins>
          </w:p>
        </w:tc>
        <w:tc>
          <w:tcPr>
            <w:tcW w:w="1847" w:type="dxa"/>
          </w:tcPr>
          <w:p w14:paraId="002B9A16" w14:textId="77777777" w:rsidR="009868C5" w:rsidRPr="00124374" w:rsidRDefault="009868C5" w:rsidP="00A75369">
            <w:pPr>
              <w:jc w:val="center"/>
              <w:rPr>
                <w:ins w:id="28" w:author="Matt Lyon" w:date="2020-10-26T13:43:00Z"/>
                <w:rFonts w:cstheme="minorHAnsi"/>
                <w:sz w:val="20"/>
                <w:szCs w:val="20"/>
              </w:rPr>
            </w:pPr>
          </w:p>
        </w:tc>
        <w:tc>
          <w:tcPr>
            <w:tcW w:w="1430" w:type="dxa"/>
            <w:gridSpan w:val="2"/>
          </w:tcPr>
          <w:p w14:paraId="23C2E6AE" w14:textId="77777777" w:rsidR="009868C5" w:rsidRPr="00124374" w:rsidRDefault="009868C5" w:rsidP="00A75369">
            <w:pPr>
              <w:jc w:val="center"/>
              <w:rPr>
                <w:ins w:id="29" w:author="Matt Lyon" w:date="2020-10-26T13:43:00Z"/>
                <w:rFonts w:cstheme="minorHAnsi"/>
                <w:sz w:val="20"/>
                <w:szCs w:val="20"/>
              </w:rPr>
            </w:pPr>
          </w:p>
        </w:tc>
        <w:tc>
          <w:tcPr>
            <w:tcW w:w="1796" w:type="dxa"/>
          </w:tcPr>
          <w:p w14:paraId="07186CE5" w14:textId="77777777" w:rsidR="009868C5" w:rsidRPr="00124374" w:rsidRDefault="009868C5" w:rsidP="00A75369">
            <w:pPr>
              <w:jc w:val="center"/>
              <w:rPr>
                <w:ins w:id="30" w:author="Matt Lyon" w:date="2020-10-26T13:43:00Z"/>
                <w:rFonts w:cstheme="minorHAnsi"/>
                <w:sz w:val="20"/>
                <w:szCs w:val="20"/>
              </w:rPr>
            </w:pPr>
          </w:p>
        </w:tc>
        <w:tc>
          <w:tcPr>
            <w:tcW w:w="1490" w:type="dxa"/>
          </w:tcPr>
          <w:p w14:paraId="4F163A39" w14:textId="77777777" w:rsidR="009868C5" w:rsidRPr="00124374" w:rsidRDefault="009868C5" w:rsidP="00A75369">
            <w:pPr>
              <w:jc w:val="center"/>
              <w:rPr>
                <w:ins w:id="31" w:author="Matt Lyon" w:date="2020-10-26T13:43:00Z"/>
                <w:rFonts w:cstheme="minorHAnsi"/>
                <w:sz w:val="20"/>
                <w:szCs w:val="20"/>
              </w:rPr>
            </w:pPr>
          </w:p>
        </w:tc>
        <w:tc>
          <w:tcPr>
            <w:tcW w:w="851" w:type="dxa"/>
          </w:tcPr>
          <w:p w14:paraId="22C47CEB" w14:textId="77777777" w:rsidR="009868C5" w:rsidRPr="00124374" w:rsidRDefault="009868C5" w:rsidP="00A75369">
            <w:pPr>
              <w:jc w:val="center"/>
              <w:rPr>
                <w:ins w:id="32" w:author="Matt Lyon" w:date="2020-10-26T13:43:00Z"/>
                <w:rFonts w:cstheme="minorHAnsi"/>
                <w:sz w:val="20"/>
                <w:szCs w:val="20"/>
              </w:rPr>
            </w:pPr>
          </w:p>
        </w:tc>
        <w:tc>
          <w:tcPr>
            <w:tcW w:w="1842" w:type="dxa"/>
          </w:tcPr>
          <w:p w14:paraId="66F8FF89" w14:textId="77777777" w:rsidR="009868C5" w:rsidRPr="00124374" w:rsidRDefault="009868C5" w:rsidP="00A75369">
            <w:pPr>
              <w:jc w:val="center"/>
              <w:rPr>
                <w:ins w:id="33" w:author="Matt Lyon" w:date="2020-10-26T13:43:00Z"/>
                <w:rFonts w:cstheme="minorHAnsi"/>
                <w:sz w:val="20"/>
                <w:szCs w:val="20"/>
              </w:rPr>
            </w:pPr>
          </w:p>
        </w:tc>
        <w:tc>
          <w:tcPr>
            <w:tcW w:w="1606" w:type="dxa"/>
          </w:tcPr>
          <w:p w14:paraId="79702580" w14:textId="77777777" w:rsidR="009868C5" w:rsidRPr="00124374" w:rsidRDefault="009868C5" w:rsidP="00A75369">
            <w:pPr>
              <w:jc w:val="center"/>
              <w:rPr>
                <w:ins w:id="34" w:author="Matt Lyon" w:date="2020-10-26T13:43:00Z"/>
                <w:rFonts w:cstheme="minorHAnsi"/>
                <w:sz w:val="20"/>
                <w:szCs w:val="20"/>
              </w:rPr>
            </w:pPr>
          </w:p>
        </w:tc>
        <w:tc>
          <w:tcPr>
            <w:tcW w:w="946" w:type="dxa"/>
          </w:tcPr>
          <w:p w14:paraId="5E5B8D91" w14:textId="77777777" w:rsidR="009868C5" w:rsidRPr="00124374" w:rsidRDefault="009868C5" w:rsidP="00A75369">
            <w:pPr>
              <w:jc w:val="center"/>
              <w:rPr>
                <w:ins w:id="35" w:author="Matt Lyon" w:date="2020-10-26T13:43:00Z"/>
                <w:rFonts w:cstheme="minorHAnsi"/>
                <w:sz w:val="20"/>
                <w:szCs w:val="20"/>
              </w:rPr>
            </w:pPr>
          </w:p>
        </w:tc>
      </w:tr>
      <w:tr w:rsidR="009868C5" w:rsidRPr="00932424" w14:paraId="325C3155" w14:textId="77777777" w:rsidTr="00A75369">
        <w:trPr>
          <w:ins w:id="36" w:author="Matt Lyon" w:date="2020-10-26T13:43:00Z"/>
        </w:trPr>
        <w:tc>
          <w:tcPr>
            <w:tcW w:w="2076" w:type="dxa"/>
          </w:tcPr>
          <w:p w14:paraId="7D6B9B87" w14:textId="071BE63E" w:rsidR="009868C5" w:rsidRPr="00124374" w:rsidRDefault="009868C5" w:rsidP="00A75369">
            <w:pPr>
              <w:rPr>
                <w:ins w:id="37" w:author="Matt Lyon" w:date="2020-10-26T13:43:00Z"/>
                <w:rFonts w:cstheme="minorHAnsi"/>
                <w:sz w:val="20"/>
                <w:szCs w:val="20"/>
              </w:rPr>
            </w:pPr>
            <w:ins w:id="38" w:author="Matt Lyon" w:date="2020-10-26T13:43:00Z">
              <w:r>
                <w:rPr>
                  <w:rFonts w:cstheme="minorHAnsi"/>
                  <w:sz w:val="20"/>
                  <w:szCs w:val="20"/>
                </w:rPr>
                <w:t>ML Model (</w:t>
              </w:r>
              <w:r w:rsidRPr="00124374">
                <w:rPr>
                  <w:rFonts w:cstheme="minorHAnsi"/>
                  <w:sz w:val="20"/>
                  <w:szCs w:val="20"/>
                </w:rPr>
                <w:t>Random Forest</w:t>
              </w:r>
              <w:r>
                <w:rPr>
                  <w:rFonts w:cstheme="minorHAnsi"/>
                  <w:sz w:val="20"/>
                  <w:szCs w:val="20"/>
                </w:rPr>
                <w:t>)</w:t>
              </w:r>
            </w:ins>
          </w:p>
        </w:tc>
        <w:tc>
          <w:tcPr>
            <w:tcW w:w="1847" w:type="dxa"/>
          </w:tcPr>
          <w:p w14:paraId="243A92F0" w14:textId="7FED8F92" w:rsidR="009868C5" w:rsidRPr="00124374" w:rsidRDefault="00A75369" w:rsidP="00A75369">
            <w:pPr>
              <w:jc w:val="center"/>
              <w:rPr>
                <w:ins w:id="39" w:author="Matt Lyon" w:date="2020-10-26T13:43:00Z"/>
                <w:rFonts w:cstheme="minorHAnsi"/>
                <w:sz w:val="20"/>
                <w:szCs w:val="20"/>
              </w:rPr>
            </w:pPr>
            <w:ins w:id="40" w:author="Matt Lyon" w:date="2020-10-26T14:06:00Z">
              <w:r>
                <w:rPr>
                  <w:rFonts w:cstheme="minorHAnsi"/>
                  <w:sz w:val="20"/>
                  <w:szCs w:val="20"/>
                </w:rPr>
                <w:t>0.</w:t>
              </w:r>
            </w:ins>
            <w:ins w:id="41" w:author="Matt Lyon" w:date="2020-10-26T14:07:00Z">
              <w:r>
                <w:rPr>
                  <w:rFonts w:cstheme="minorHAnsi"/>
                  <w:sz w:val="20"/>
                  <w:szCs w:val="20"/>
                </w:rPr>
                <w:t>58</w:t>
              </w:r>
            </w:ins>
            <w:ins w:id="42" w:author="Matt Lyon" w:date="2020-10-26T14:06:00Z">
              <w:r>
                <w:rPr>
                  <w:rFonts w:cstheme="minorHAnsi"/>
                  <w:sz w:val="20"/>
                  <w:szCs w:val="20"/>
                </w:rPr>
                <w:t xml:space="preserve"> (0.</w:t>
              </w:r>
            </w:ins>
            <w:ins w:id="43" w:author="Matt Lyon" w:date="2020-10-26T14:07:00Z">
              <w:r>
                <w:rPr>
                  <w:rFonts w:cstheme="minorHAnsi"/>
                  <w:sz w:val="20"/>
                  <w:szCs w:val="20"/>
                </w:rPr>
                <w:t>56</w:t>
              </w:r>
            </w:ins>
            <w:ins w:id="44" w:author="Matt Lyon" w:date="2020-10-26T14:06:00Z">
              <w:r>
                <w:rPr>
                  <w:rFonts w:cstheme="minorHAnsi"/>
                  <w:sz w:val="20"/>
                  <w:szCs w:val="20"/>
                </w:rPr>
                <w:t>-0.6</w:t>
              </w:r>
            </w:ins>
            <w:ins w:id="45" w:author="Matt Lyon" w:date="2020-10-26T14:07:00Z">
              <w:r>
                <w:rPr>
                  <w:rFonts w:cstheme="minorHAnsi"/>
                  <w:sz w:val="20"/>
                  <w:szCs w:val="20"/>
                </w:rPr>
                <w:t>0</w:t>
              </w:r>
            </w:ins>
            <w:ins w:id="46" w:author="Matt Lyon" w:date="2020-10-26T14:06:00Z">
              <w:r>
                <w:rPr>
                  <w:rFonts w:cstheme="minorHAnsi"/>
                  <w:sz w:val="20"/>
                  <w:szCs w:val="20"/>
                </w:rPr>
                <w:t>)</w:t>
              </w:r>
            </w:ins>
          </w:p>
        </w:tc>
        <w:tc>
          <w:tcPr>
            <w:tcW w:w="1430" w:type="dxa"/>
            <w:gridSpan w:val="2"/>
          </w:tcPr>
          <w:p w14:paraId="7623D5A1" w14:textId="77777777" w:rsidR="009868C5" w:rsidRPr="00124374" w:rsidRDefault="009868C5" w:rsidP="00A75369">
            <w:pPr>
              <w:jc w:val="center"/>
              <w:rPr>
                <w:ins w:id="47" w:author="Matt Lyon" w:date="2020-10-26T13:43:00Z"/>
                <w:rFonts w:cstheme="minorHAnsi"/>
                <w:sz w:val="20"/>
                <w:szCs w:val="20"/>
              </w:rPr>
            </w:pPr>
          </w:p>
        </w:tc>
        <w:tc>
          <w:tcPr>
            <w:tcW w:w="1796" w:type="dxa"/>
          </w:tcPr>
          <w:p w14:paraId="57C77686" w14:textId="77777777" w:rsidR="009868C5" w:rsidRPr="00124374" w:rsidRDefault="009868C5" w:rsidP="00A75369">
            <w:pPr>
              <w:jc w:val="center"/>
              <w:rPr>
                <w:ins w:id="48" w:author="Matt Lyon" w:date="2020-10-26T13:43:00Z"/>
                <w:rFonts w:cstheme="minorHAnsi"/>
                <w:sz w:val="20"/>
                <w:szCs w:val="20"/>
              </w:rPr>
            </w:pPr>
          </w:p>
        </w:tc>
        <w:tc>
          <w:tcPr>
            <w:tcW w:w="1490" w:type="dxa"/>
          </w:tcPr>
          <w:p w14:paraId="1A1AE865" w14:textId="77777777" w:rsidR="009868C5" w:rsidRPr="00124374" w:rsidRDefault="009868C5" w:rsidP="00A75369">
            <w:pPr>
              <w:jc w:val="center"/>
              <w:rPr>
                <w:ins w:id="49" w:author="Matt Lyon" w:date="2020-10-26T13:43:00Z"/>
                <w:rFonts w:cstheme="minorHAnsi"/>
                <w:sz w:val="20"/>
                <w:szCs w:val="20"/>
              </w:rPr>
            </w:pPr>
          </w:p>
        </w:tc>
        <w:tc>
          <w:tcPr>
            <w:tcW w:w="851" w:type="dxa"/>
          </w:tcPr>
          <w:p w14:paraId="15522BE2" w14:textId="77777777" w:rsidR="009868C5" w:rsidRPr="00124374" w:rsidRDefault="009868C5" w:rsidP="00A75369">
            <w:pPr>
              <w:jc w:val="center"/>
              <w:rPr>
                <w:ins w:id="50" w:author="Matt Lyon" w:date="2020-10-26T13:43:00Z"/>
                <w:rFonts w:cstheme="minorHAnsi"/>
                <w:sz w:val="20"/>
                <w:szCs w:val="20"/>
              </w:rPr>
            </w:pPr>
          </w:p>
        </w:tc>
        <w:tc>
          <w:tcPr>
            <w:tcW w:w="1842" w:type="dxa"/>
          </w:tcPr>
          <w:p w14:paraId="0C6A31A1" w14:textId="77777777" w:rsidR="009868C5" w:rsidRPr="00124374" w:rsidRDefault="009868C5" w:rsidP="00A75369">
            <w:pPr>
              <w:jc w:val="center"/>
              <w:rPr>
                <w:ins w:id="51" w:author="Matt Lyon" w:date="2020-10-26T13:43:00Z"/>
                <w:rFonts w:cstheme="minorHAnsi"/>
                <w:sz w:val="20"/>
                <w:szCs w:val="20"/>
              </w:rPr>
            </w:pPr>
          </w:p>
        </w:tc>
        <w:tc>
          <w:tcPr>
            <w:tcW w:w="1606" w:type="dxa"/>
          </w:tcPr>
          <w:p w14:paraId="60FEADA0" w14:textId="77777777" w:rsidR="009868C5" w:rsidRPr="00124374" w:rsidRDefault="009868C5" w:rsidP="00A75369">
            <w:pPr>
              <w:jc w:val="center"/>
              <w:rPr>
                <w:ins w:id="52" w:author="Matt Lyon" w:date="2020-10-26T13:43:00Z"/>
                <w:rFonts w:cstheme="minorHAnsi"/>
                <w:sz w:val="20"/>
                <w:szCs w:val="20"/>
              </w:rPr>
            </w:pPr>
          </w:p>
        </w:tc>
        <w:tc>
          <w:tcPr>
            <w:tcW w:w="946" w:type="dxa"/>
          </w:tcPr>
          <w:p w14:paraId="2557BF8C" w14:textId="77777777" w:rsidR="009868C5" w:rsidRPr="00124374" w:rsidRDefault="009868C5" w:rsidP="00A75369">
            <w:pPr>
              <w:jc w:val="center"/>
              <w:rPr>
                <w:ins w:id="53" w:author="Matt Lyon" w:date="2020-10-26T13:43:00Z"/>
                <w:rFonts w:cstheme="minorHAnsi"/>
                <w:sz w:val="20"/>
                <w:szCs w:val="20"/>
              </w:rPr>
            </w:pPr>
          </w:p>
        </w:tc>
      </w:tr>
      <w:tr w:rsidR="009868C5" w:rsidRPr="00932424" w14:paraId="10907EBC" w14:textId="77777777" w:rsidTr="00A75369">
        <w:trPr>
          <w:ins w:id="54" w:author="Matt Lyon" w:date="2020-10-26T13:43:00Z"/>
        </w:trPr>
        <w:tc>
          <w:tcPr>
            <w:tcW w:w="2076" w:type="dxa"/>
          </w:tcPr>
          <w:p w14:paraId="15DD4AB2" w14:textId="77777777" w:rsidR="009868C5" w:rsidRPr="00124374" w:rsidRDefault="009868C5" w:rsidP="00A75369">
            <w:pPr>
              <w:rPr>
                <w:ins w:id="55" w:author="Matt Lyon" w:date="2020-10-26T13:43:00Z"/>
                <w:rFonts w:cstheme="minorHAnsi"/>
                <w:sz w:val="20"/>
                <w:szCs w:val="20"/>
              </w:rPr>
            </w:pPr>
            <w:ins w:id="56" w:author="Matt Lyon" w:date="2020-10-26T13:43:00Z">
              <w:r w:rsidRPr="00124374">
                <w:rPr>
                  <w:rFonts w:cstheme="minorHAnsi"/>
                  <w:sz w:val="20"/>
                  <w:szCs w:val="20"/>
                </w:rPr>
                <w:t>p-value</w:t>
              </w:r>
            </w:ins>
          </w:p>
        </w:tc>
        <w:tc>
          <w:tcPr>
            <w:tcW w:w="1847" w:type="dxa"/>
          </w:tcPr>
          <w:p w14:paraId="658746B5" w14:textId="77777777" w:rsidR="009868C5" w:rsidRPr="00124374" w:rsidRDefault="009868C5" w:rsidP="00A75369">
            <w:pPr>
              <w:jc w:val="center"/>
              <w:rPr>
                <w:ins w:id="57" w:author="Matt Lyon" w:date="2020-10-26T13:43:00Z"/>
                <w:rFonts w:cstheme="minorHAnsi"/>
                <w:sz w:val="20"/>
                <w:szCs w:val="20"/>
              </w:rPr>
            </w:pPr>
          </w:p>
        </w:tc>
        <w:tc>
          <w:tcPr>
            <w:tcW w:w="1430" w:type="dxa"/>
            <w:gridSpan w:val="2"/>
          </w:tcPr>
          <w:p w14:paraId="11B088DD" w14:textId="77777777" w:rsidR="009868C5" w:rsidRPr="00124374" w:rsidRDefault="009868C5" w:rsidP="00A75369">
            <w:pPr>
              <w:jc w:val="center"/>
              <w:rPr>
                <w:ins w:id="58" w:author="Matt Lyon" w:date="2020-10-26T13:43:00Z"/>
                <w:rFonts w:cstheme="minorHAnsi"/>
                <w:sz w:val="20"/>
                <w:szCs w:val="20"/>
              </w:rPr>
            </w:pPr>
          </w:p>
        </w:tc>
        <w:tc>
          <w:tcPr>
            <w:tcW w:w="1796" w:type="dxa"/>
          </w:tcPr>
          <w:p w14:paraId="3C7F4A78" w14:textId="77777777" w:rsidR="009868C5" w:rsidRPr="00124374" w:rsidRDefault="009868C5" w:rsidP="00A75369">
            <w:pPr>
              <w:jc w:val="center"/>
              <w:rPr>
                <w:ins w:id="59" w:author="Matt Lyon" w:date="2020-10-26T13:43:00Z"/>
                <w:rFonts w:cstheme="minorHAnsi"/>
                <w:sz w:val="20"/>
                <w:szCs w:val="20"/>
              </w:rPr>
            </w:pPr>
          </w:p>
        </w:tc>
        <w:tc>
          <w:tcPr>
            <w:tcW w:w="1490" w:type="dxa"/>
          </w:tcPr>
          <w:p w14:paraId="7A58C2AB" w14:textId="77777777" w:rsidR="009868C5" w:rsidRPr="00124374" w:rsidRDefault="009868C5" w:rsidP="00A75369">
            <w:pPr>
              <w:jc w:val="center"/>
              <w:rPr>
                <w:ins w:id="60" w:author="Matt Lyon" w:date="2020-10-26T13:43:00Z"/>
                <w:rFonts w:cstheme="minorHAnsi"/>
                <w:sz w:val="20"/>
                <w:szCs w:val="20"/>
              </w:rPr>
            </w:pPr>
          </w:p>
        </w:tc>
        <w:tc>
          <w:tcPr>
            <w:tcW w:w="851" w:type="dxa"/>
          </w:tcPr>
          <w:p w14:paraId="3A311B99" w14:textId="77777777" w:rsidR="009868C5" w:rsidRPr="00124374" w:rsidRDefault="009868C5" w:rsidP="00A75369">
            <w:pPr>
              <w:jc w:val="center"/>
              <w:rPr>
                <w:ins w:id="61" w:author="Matt Lyon" w:date="2020-10-26T13:43:00Z"/>
                <w:rFonts w:cstheme="minorHAnsi"/>
                <w:sz w:val="20"/>
                <w:szCs w:val="20"/>
              </w:rPr>
            </w:pPr>
          </w:p>
        </w:tc>
        <w:tc>
          <w:tcPr>
            <w:tcW w:w="1842" w:type="dxa"/>
          </w:tcPr>
          <w:p w14:paraId="08FC91A1" w14:textId="77777777" w:rsidR="009868C5" w:rsidRPr="00124374" w:rsidRDefault="009868C5" w:rsidP="00A75369">
            <w:pPr>
              <w:jc w:val="center"/>
              <w:rPr>
                <w:ins w:id="62" w:author="Matt Lyon" w:date="2020-10-26T13:43:00Z"/>
                <w:rFonts w:cstheme="minorHAnsi"/>
                <w:sz w:val="20"/>
                <w:szCs w:val="20"/>
              </w:rPr>
            </w:pPr>
          </w:p>
        </w:tc>
        <w:tc>
          <w:tcPr>
            <w:tcW w:w="1606" w:type="dxa"/>
          </w:tcPr>
          <w:p w14:paraId="5C6B872F" w14:textId="77777777" w:rsidR="009868C5" w:rsidRPr="00124374" w:rsidRDefault="009868C5" w:rsidP="00A75369">
            <w:pPr>
              <w:jc w:val="center"/>
              <w:rPr>
                <w:ins w:id="63" w:author="Matt Lyon" w:date="2020-10-26T13:43:00Z"/>
                <w:rFonts w:cstheme="minorHAnsi"/>
                <w:sz w:val="20"/>
                <w:szCs w:val="20"/>
              </w:rPr>
            </w:pPr>
          </w:p>
        </w:tc>
        <w:tc>
          <w:tcPr>
            <w:tcW w:w="946" w:type="dxa"/>
          </w:tcPr>
          <w:p w14:paraId="242DEAAC" w14:textId="77777777" w:rsidR="009868C5" w:rsidRPr="00124374" w:rsidRDefault="009868C5" w:rsidP="00A75369">
            <w:pPr>
              <w:jc w:val="center"/>
              <w:rPr>
                <w:ins w:id="64" w:author="Matt Lyon" w:date="2020-10-26T13:43:00Z"/>
                <w:rFonts w:cstheme="minorHAnsi"/>
                <w:sz w:val="20"/>
                <w:szCs w:val="20"/>
              </w:rPr>
            </w:pPr>
          </w:p>
        </w:tc>
      </w:tr>
      <w:tr w:rsidR="009868C5" w:rsidRPr="00932424" w14:paraId="72A5225D" w14:textId="77777777" w:rsidTr="00A75369">
        <w:trPr>
          <w:ins w:id="65" w:author="Matt Lyon" w:date="2020-10-26T13:43:00Z"/>
        </w:trPr>
        <w:tc>
          <w:tcPr>
            <w:tcW w:w="2076" w:type="dxa"/>
          </w:tcPr>
          <w:p w14:paraId="125AB942" w14:textId="7BFD0A64" w:rsidR="009868C5" w:rsidRPr="00124374" w:rsidRDefault="009868C5" w:rsidP="00A75369">
            <w:pPr>
              <w:rPr>
                <w:ins w:id="66" w:author="Matt Lyon" w:date="2020-10-26T13:43:00Z"/>
                <w:rFonts w:cstheme="minorHAnsi"/>
                <w:sz w:val="20"/>
                <w:szCs w:val="20"/>
              </w:rPr>
            </w:pPr>
            <w:ins w:id="67" w:author="Matt Lyon" w:date="2020-10-26T13:43:00Z">
              <w:r>
                <w:rPr>
                  <w:rFonts w:cstheme="minorHAnsi"/>
                  <w:sz w:val="20"/>
                  <w:szCs w:val="20"/>
                </w:rPr>
                <w:t>ML Model (</w:t>
              </w:r>
              <w:r w:rsidRPr="00124374">
                <w:rPr>
                  <w:rFonts w:cstheme="minorHAnsi"/>
                  <w:sz w:val="20"/>
                  <w:szCs w:val="20"/>
                </w:rPr>
                <w:t>Neural Net</w:t>
              </w:r>
              <w:r>
                <w:rPr>
                  <w:rFonts w:cstheme="minorHAnsi"/>
                  <w:sz w:val="20"/>
                  <w:szCs w:val="20"/>
                </w:rPr>
                <w:t>)</w:t>
              </w:r>
            </w:ins>
          </w:p>
        </w:tc>
        <w:tc>
          <w:tcPr>
            <w:tcW w:w="1847" w:type="dxa"/>
          </w:tcPr>
          <w:p w14:paraId="3D81CCFA" w14:textId="5A6E2456" w:rsidR="009868C5" w:rsidRPr="00124374" w:rsidRDefault="00A75369" w:rsidP="00A75369">
            <w:pPr>
              <w:jc w:val="center"/>
              <w:rPr>
                <w:ins w:id="68" w:author="Matt Lyon" w:date="2020-10-26T13:43:00Z"/>
                <w:rFonts w:cstheme="minorHAnsi"/>
                <w:sz w:val="20"/>
                <w:szCs w:val="20"/>
              </w:rPr>
            </w:pPr>
            <w:ins w:id="69" w:author="Matt Lyon" w:date="2020-10-26T14:07:00Z">
              <w:r>
                <w:rPr>
                  <w:rFonts w:cstheme="minorHAnsi"/>
                  <w:sz w:val="20"/>
                  <w:szCs w:val="20"/>
                </w:rPr>
                <w:t>0.55 (0.53-0.</w:t>
              </w:r>
            </w:ins>
            <w:ins w:id="70" w:author="Matt Lyon" w:date="2020-10-26T14:08:00Z">
              <w:r>
                <w:rPr>
                  <w:rFonts w:cstheme="minorHAnsi"/>
                  <w:sz w:val="20"/>
                  <w:szCs w:val="20"/>
                </w:rPr>
                <w:t>57)</w:t>
              </w:r>
            </w:ins>
          </w:p>
        </w:tc>
        <w:tc>
          <w:tcPr>
            <w:tcW w:w="1430" w:type="dxa"/>
            <w:gridSpan w:val="2"/>
          </w:tcPr>
          <w:p w14:paraId="37A16EE8" w14:textId="77777777" w:rsidR="009868C5" w:rsidRPr="00124374" w:rsidRDefault="009868C5" w:rsidP="00A75369">
            <w:pPr>
              <w:jc w:val="center"/>
              <w:rPr>
                <w:ins w:id="71" w:author="Matt Lyon" w:date="2020-10-26T13:43:00Z"/>
                <w:rFonts w:cstheme="minorHAnsi"/>
                <w:sz w:val="20"/>
                <w:szCs w:val="20"/>
              </w:rPr>
            </w:pPr>
          </w:p>
        </w:tc>
        <w:tc>
          <w:tcPr>
            <w:tcW w:w="1796" w:type="dxa"/>
          </w:tcPr>
          <w:p w14:paraId="47289D30" w14:textId="77777777" w:rsidR="009868C5" w:rsidRPr="00124374" w:rsidRDefault="009868C5" w:rsidP="00A75369">
            <w:pPr>
              <w:jc w:val="center"/>
              <w:rPr>
                <w:ins w:id="72" w:author="Matt Lyon" w:date="2020-10-26T13:43:00Z"/>
                <w:rFonts w:cstheme="minorHAnsi"/>
                <w:sz w:val="20"/>
                <w:szCs w:val="20"/>
              </w:rPr>
            </w:pPr>
          </w:p>
        </w:tc>
        <w:tc>
          <w:tcPr>
            <w:tcW w:w="1490" w:type="dxa"/>
          </w:tcPr>
          <w:p w14:paraId="7C230B48" w14:textId="77777777" w:rsidR="009868C5" w:rsidRPr="00124374" w:rsidRDefault="009868C5" w:rsidP="00A75369">
            <w:pPr>
              <w:jc w:val="center"/>
              <w:rPr>
                <w:ins w:id="73" w:author="Matt Lyon" w:date="2020-10-26T13:43:00Z"/>
                <w:rFonts w:cstheme="minorHAnsi"/>
                <w:sz w:val="20"/>
                <w:szCs w:val="20"/>
              </w:rPr>
            </w:pPr>
          </w:p>
        </w:tc>
        <w:tc>
          <w:tcPr>
            <w:tcW w:w="851" w:type="dxa"/>
          </w:tcPr>
          <w:p w14:paraId="6774C8FB" w14:textId="77777777" w:rsidR="009868C5" w:rsidRPr="00124374" w:rsidRDefault="009868C5" w:rsidP="00A75369">
            <w:pPr>
              <w:jc w:val="center"/>
              <w:rPr>
                <w:ins w:id="74" w:author="Matt Lyon" w:date="2020-10-26T13:43:00Z"/>
                <w:rFonts w:cstheme="minorHAnsi"/>
                <w:sz w:val="20"/>
                <w:szCs w:val="20"/>
              </w:rPr>
            </w:pPr>
          </w:p>
        </w:tc>
        <w:tc>
          <w:tcPr>
            <w:tcW w:w="1842" w:type="dxa"/>
          </w:tcPr>
          <w:p w14:paraId="064F40E5" w14:textId="77777777" w:rsidR="009868C5" w:rsidRPr="00124374" w:rsidRDefault="009868C5" w:rsidP="00A75369">
            <w:pPr>
              <w:jc w:val="center"/>
              <w:rPr>
                <w:ins w:id="75" w:author="Matt Lyon" w:date="2020-10-26T13:43:00Z"/>
                <w:rFonts w:cstheme="minorHAnsi"/>
                <w:sz w:val="20"/>
                <w:szCs w:val="20"/>
              </w:rPr>
            </w:pPr>
          </w:p>
        </w:tc>
        <w:tc>
          <w:tcPr>
            <w:tcW w:w="1606" w:type="dxa"/>
          </w:tcPr>
          <w:p w14:paraId="29794066" w14:textId="77777777" w:rsidR="009868C5" w:rsidRPr="00124374" w:rsidRDefault="009868C5" w:rsidP="00A75369">
            <w:pPr>
              <w:jc w:val="center"/>
              <w:rPr>
                <w:ins w:id="76" w:author="Matt Lyon" w:date="2020-10-26T13:43:00Z"/>
                <w:rFonts w:cstheme="minorHAnsi"/>
                <w:sz w:val="20"/>
                <w:szCs w:val="20"/>
              </w:rPr>
            </w:pPr>
          </w:p>
        </w:tc>
        <w:tc>
          <w:tcPr>
            <w:tcW w:w="946" w:type="dxa"/>
          </w:tcPr>
          <w:p w14:paraId="2BA84D2B" w14:textId="77777777" w:rsidR="009868C5" w:rsidRPr="00124374" w:rsidRDefault="009868C5" w:rsidP="00A75369">
            <w:pPr>
              <w:jc w:val="center"/>
              <w:rPr>
                <w:ins w:id="77" w:author="Matt Lyon" w:date="2020-10-26T13:43:00Z"/>
                <w:rFonts w:cstheme="minorHAnsi"/>
                <w:sz w:val="20"/>
                <w:szCs w:val="20"/>
              </w:rPr>
            </w:pPr>
          </w:p>
        </w:tc>
      </w:tr>
      <w:tr w:rsidR="009868C5" w:rsidRPr="00932424" w14:paraId="2E92153D" w14:textId="77777777" w:rsidTr="00A75369">
        <w:trPr>
          <w:ins w:id="78" w:author="Matt Lyon" w:date="2020-10-26T13:43:00Z"/>
        </w:trPr>
        <w:tc>
          <w:tcPr>
            <w:tcW w:w="2076" w:type="dxa"/>
          </w:tcPr>
          <w:p w14:paraId="44244F62" w14:textId="77777777" w:rsidR="009868C5" w:rsidRPr="00124374" w:rsidRDefault="009868C5" w:rsidP="00A75369">
            <w:pPr>
              <w:rPr>
                <w:ins w:id="79" w:author="Matt Lyon" w:date="2020-10-26T13:43:00Z"/>
                <w:rFonts w:cstheme="minorHAnsi"/>
                <w:sz w:val="20"/>
                <w:szCs w:val="20"/>
              </w:rPr>
            </w:pPr>
            <w:ins w:id="80" w:author="Matt Lyon" w:date="2020-10-26T13:43:00Z">
              <w:r w:rsidRPr="00124374">
                <w:rPr>
                  <w:rFonts w:cstheme="minorHAnsi"/>
                  <w:sz w:val="20"/>
                  <w:szCs w:val="20"/>
                </w:rPr>
                <w:t>p-value</w:t>
              </w:r>
            </w:ins>
          </w:p>
        </w:tc>
        <w:tc>
          <w:tcPr>
            <w:tcW w:w="1847" w:type="dxa"/>
          </w:tcPr>
          <w:p w14:paraId="40063759" w14:textId="77777777" w:rsidR="009868C5" w:rsidRPr="00124374" w:rsidRDefault="009868C5" w:rsidP="00A75369">
            <w:pPr>
              <w:jc w:val="center"/>
              <w:rPr>
                <w:ins w:id="81" w:author="Matt Lyon" w:date="2020-10-26T13:43:00Z"/>
                <w:rFonts w:cstheme="minorHAnsi"/>
                <w:sz w:val="20"/>
                <w:szCs w:val="20"/>
              </w:rPr>
            </w:pPr>
          </w:p>
        </w:tc>
        <w:tc>
          <w:tcPr>
            <w:tcW w:w="1430" w:type="dxa"/>
            <w:gridSpan w:val="2"/>
          </w:tcPr>
          <w:p w14:paraId="49861584" w14:textId="77777777" w:rsidR="009868C5" w:rsidRPr="00124374" w:rsidRDefault="009868C5" w:rsidP="00A75369">
            <w:pPr>
              <w:jc w:val="center"/>
              <w:rPr>
                <w:ins w:id="82" w:author="Matt Lyon" w:date="2020-10-26T13:43:00Z"/>
                <w:rFonts w:cstheme="minorHAnsi"/>
                <w:sz w:val="20"/>
                <w:szCs w:val="20"/>
              </w:rPr>
            </w:pPr>
          </w:p>
        </w:tc>
        <w:tc>
          <w:tcPr>
            <w:tcW w:w="1796" w:type="dxa"/>
          </w:tcPr>
          <w:p w14:paraId="37F44E08" w14:textId="77777777" w:rsidR="009868C5" w:rsidRPr="00124374" w:rsidRDefault="009868C5" w:rsidP="00A75369">
            <w:pPr>
              <w:jc w:val="center"/>
              <w:rPr>
                <w:ins w:id="83" w:author="Matt Lyon" w:date="2020-10-26T13:43:00Z"/>
                <w:rFonts w:cstheme="minorHAnsi"/>
                <w:sz w:val="20"/>
                <w:szCs w:val="20"/>
              </w:rPr>
            </w:pPr>
          </w:p>
        </w:tc>
        <w:tc>
          <w:tcPr>
            <w:tcW w:w="1490" w:type="dxa"/>
          </w:tcPr>
          <w:p w14:paraId="32626405" w14:textId="77777777" w:rsidR="009868C5" w:rsidRPr="00124374" w:rsidRDefault="009868C5" w:rsidP="00A75369">
            <w:pPr>
              <w:jc w:val="center"/>
              <w:rPr>
                <w:ins w:id="84" w:author="Matt Lyon" w:date="2020-10-26T13:43:00Z"/>
                <w:rFonts w:cstheme="minorHAnsi"/>
                <w:sz w:val="20"/>
                <w:szCs w:val="20"/>
              </w:rPr>
            </w:pPr>
          </w:p>
        </w:tc>
        <w:tc>
          <w:tcPr>
            <w:tcW w:w="851" w:type="dxa"/>
          </w:tcPr>
          <w:p w14:paraId="03A3E8DD" w14:textId="77777777" w:rsidR="009868C5" w:rsidRPr="00124374" w:rsidRDefault="009868C5" w:rsidP="00A75369">
            <w:pPr>
              <w:jc w:val="center"/>
              <w:rPr>
                <w:ins w:id="85" w:author="Matt Lyon" w:date="2020-10-26T13:43:00Z"/>
                <w:rFonts w:cstheme="minorHAnsi"/>
                <w:sz w:val="20"/>
                <w:szCs w:val="20"/>
              </w:rPr>
            </w:pPr>
          </w:p>
        </w:tc>
        <w:tc>
          <w:tcPr>
            <w:tcW w:w="1842" w:type="dxa"/>
          </w:tcPr>
          <w:p w14:paraId="42291FFB" w14:textId="77777777" w:rsidR="009868C5" w:rsidRPr="00124374" w:rsidRDefault="009868C5" w:rsidP="00A75369">
            <w:pPr>
              <w:jc w:val="center"/>
              <w:rPr>
                <w:ins w:id="86" w:author="Matt Lyon" w:date="2020-10-26T13:43:00Z"/>
                <w:rFonts w:cstheme="minorHAnsi"/>
                <w:sz w:val="20"/>
                <w:szCs w:val="20"/>
              </w:rPr>
            </w:pPr>
          </w:p>
        </w:tc>
        <w:tc>
          <w:tcPr>
            <w:tcW w:w="1606" w:type="dxa"/>
          </w:tcPr>
          <w:p w14:paraId="3EBCB4C7" w14:textId="77777777" w:rsidR="009868C5" w:rsidRPr="00124374" w:rsidRDefault="009868C5" w:rsidP="00A75369">
            <w:pPr>
              <w:jc w:val="center"/>
              <w:rPr>
                <w:ins w:id="87" w:author="Matt Lyon" w:date="2020-10-26T13:43:00Z"/>
                <w:rFonts w:cstheme="minorHAnsi"/>
                <w:sz w:val="20"/>
                <w:szCs w:val="20"/>
              </w:rPr>
            </w:pPr>
          </w:p>
        </w:tc>
        <w:tc>
          <w:tcPr>
            <w:tcW w:w="946" w:type="dxa"/>
          </w:tcPr>
          <w:p w14:paraId="687012E7" w14:textId="77777777" w:rsidR="009868C5" w:rsidRPr="00124374" w:rsidRDefault="009868C5" w:rsidP="00A75369">
            <w:pPr>
              <w:jc w:val="center"/>
              <w:rPr>
                <w:ins w:id="88" w:author="Matt Lyon" w:date="2020-10-26T13:43:00Z"/>
                <w:rFonts w:cstheme="minorHAnsi"/>
                <w:sz w:val="20"/>
                <w:szCs w:val="20"/>
              </w:rPr>
            </w:pPr>
          </w:p>
        </w:tc>
      </w:tr>
      <w:tr w:rsidR="009868C5" w:rsidRPr="00932424" w14:paraId="17878F02" w14:textId="77777777" w:rsidTr="00A75369">
        <w:trPr>
          <w:ins w:id="89" w:author="Matt Lyon" w:date="2020-10-26T13:43:00Z"/>
        </w:trPr>
        <w:tc>
          <w:tcPr>
            <w:tcW w:w="2076" w:type="dxa"/>
          </w:tcPr>
          <w:p w14:paraId="35459F86" w14:textId="7C65FB2A" w:rsidR="009868C5" w:rsidRPr="00124374" w:rsidRDefault="009868C5" w:rsidP="00A75369">
            <w:pPr>
              <w:rPr>
                <w:ins w:id="90" w:author="Matt Lyon" w:date="2020-10-26T13:43:00Z"/>
                <w:rFonts w:cstheme="minorHAnsi"/>
                <w:sz w:val="20"/>
                <w:szCs w:val="20"/>
              </w:rPr>
            </w:pPr>
            <w:ins w:id="91" w:author="Matt Lyon" w:date="2020-10-26T13:43:00Z">
              <w:r>
                <w:rPr>
                  <w:rFonts w:cstheme="minorHAnsi"/>
                  <w:sz w:val="20"/>
                  <w:szCs w:val="20"/>
                </w:rPr>
                <w:t xml:space="preserve">ML Model </w:t>
              </w:r>
              <w:r w:rsidRPr="002F0411">
                <w:rPr>
                  <w:rFonts w:cstheme="minorHAnsi"/>
                  <w:sz w:val="20"/>
                  <w:szCs w:val="20"/>
                </w:rPr>
                <w:t>(</w:t>
              </w:r>
              <w:proofErr w:type="spellStart"/>
              <w:r w:rsidRPr="002F0411">
                <w:rPr>
                  <w:rFonts w:cstheme="minorHAnsi"/>
                  <w:sz w:val="20"/>
                  <w:szCs w:val="20"/>
                </w:rPr>
                <w:t>Adanet</w:t>
              </w:r>
              <w:proofErr w:type="spellEnd"/>
              <w:r w:rsidRPr="002F0411">
                <w:rPr>
                  <w:rFonts w:cstheme="minorHAnsi"/>
                  <w:sz w:val="20"/>
                  <w:szCs w:val="20"/>
                </w:rPr>
                <w:t>)</w:t>
              </w:r>
            </w:ins>
          </w:p>
        </w:tc>
        <w:tc>
          <w:tcPr>
            <w:tcW w:w="1847" w:type="dxa"/>
          </w:tcPr>
          <w:p w14:paraId="4B05B3C4" w14:textId="530C060B" w:rsidR="009868C5" w:rsidRPr="00124374" w:rsidRDefault="00A75369" w:rsidP="00A75369">
            <w:pPr>
              <w:jc w:val="center"/>
              <w:rPr>
                <w:ins w:id="92" w:author="Matt Lyon" w:date="2020-10-26T13:43:00Z"/>
                <w:rFonts w:cstheme="minorHAnsi"/>
                <w:sz w:val="20"/>
                <w:szCs w:val="20"/>
              </w:rPr>
            </w:pPr>
            <w:ins w:id="93" w:author="Matt Lyon" w:date="2020-10-26T14:08:00Z">
              <w:r>
                <w:rPr>
                  <w:rFonts w:cstheme="minorHAnsi"/>
                  <w:sz w:val="20"/>
                  <w:szCs w:val="20"/>
                </w:rPr>
                <w:t>0.61 (0.59-0.63)</w:t>
              </w:r>
            </w:ins>
          </w:p>
        </w:tc>
        <w:tc>
          <w:tcPr>
            <w:tcW w:w="1430" w:type="dxa"/>
            <w:gridSpan w:val="2"/>
          </w:tcPr>
          <w:p w14:paraId="34CE491C" w14:textId="77777777" w:rsidR="009868C5" w:rsidRPr="00124374" w:rsidRDefault="009868C5" w:rsidP="00A75369">
            <w:pPr>
              <w:jc w:val="center"/>
              <w:rPr>
                <w:ins w:id="94" w:author="Matt Lyon" w:date="2020-10-26T13:43:00Z"/>
                <w:rFonts w:cstheme="minorHAnsi"/>
                <w:sz w:val="20"/>
                <w:szCs w:val="20"/>
              </w:rPr>
            </w:pPr>
          </w:p>
        </w:tc>
        <w:tc>
          <w:tcPr>
            <w:tcW w:w="1796" w:type="dxa"/>
          </w:tcPr>
          <w:p w14:paraId="68D78804" w14:textId="77777777" w:rsidR="009868C5" w:rsidRPr="00124374" w:rsidRDefault="009868C5" w:rsidP="00A75369">
            <w:pPr>
              <w:jc w:val="center"/>
              <w:rPr>
                <w:ins w:id="95" w:author="Matt Lyon" w:date="2020-10-26T13:43:00Z"/>
                <w:rFonts w:cstheme="minorHAnsi"/>
                <w:sz w:val="20"/>
                <w:szCs w:val="20"/>
              </w:rPr>
            </w:pPr>
          </w:p>
        </w:tc>
        <w:tc>
          <w:tcPr>
            <w:tcW w:w="1490" w:type="dxa"/>
          </w:tcPr>
          <w:p w14:paraId="2F8A0148" w14:textId="77777777" w:rsidR="009868C5" w:rsidRPr="00124374" w:rsidRDefault="009868C5" w:rsidP="00A75369">
            <w:pPr>
              <w:jc w:val="center"/>
              <w:rPr>
                <w:ins w:id="96" w:author="Matt Lyon" w:date="2020-10-26T13:43:00Z"/>
                <w:rFonts w:cstheme="minorHAnsi"/>
                <w:sz w:val="20"/>
                <w:szCs w:val="20"/>
              </w:rPr>
            </w:pPr>
          </w:p>
        </w:tc>
        <w:tc>
          <w:tcPr>
            <w:tcW w:w="851" w:type="dxa"/>
          </w:tcPr>
          <w:p w14:paraId="5C5FFC59" w14:textId="77777777" w:rsidR="009868C5" w:rsidRPr="00124374" w:rsidRDefault="009868C5" w:rsidP="00A75369">
            <w:pPr>
              <w:jc w:val="center"/>
              <w:rPr>
                <w:ins w:id="97" w:author="Matt Lyon" w:date="2020-10-26T13:43:00Z"/>
                <w:rFonts w:cstheme="minorHAnsi"/>
                <w:sz w:val="20"/>
                <w:szCs w:val="20"/>
              </w:rPr>
            </w:pPr>
          </w:p>
        </w:tc>
        <w:tc>
          <w:tcPr>
            <w:tcW w:w="1842" w:type="dxa"/>
          </w:tcPr>
          <w:p w14:paraId="6960D053" w14:textId="77777777" w:rsidR="009868C5" w:rsidRPr="00124374" w:rsidRDefault="009868C5" w:rsidP="00A75369">
            <w:pPr>
              <w:jc w:val="center"/>
              <w:rPr>
                <w:ins w:id="98" w:author="Matt Lyon" w:date="2020-10-26T13:43:00Z"/>
                <w:rFonts w:cstheme="minorHAnsi"/>
                <w:sz w:val="20"/>
                <w:szCs w:val="20"/>
              </w:rPr>
            </w:pPr>
          </w:p>
        </w:tc>
        <w:tc>
          <w:tcPr>
            <w:tcW w:w="1606" w:type="dxa"/>
          </w:tcPr>
          <w:p w14:paraId="4224F2DE" w14:textId="77777777" w:rsidR="009868C5" w:rsidRPr="00124374" w:rsidRDefault="009868C5" w:rsidP="00A75369">
            <w:pPr>
              <w:jc w:val="center"/>
              <w:rPr>
                <w:ins w:id="99" w:author="Matt Lyon" w:date="2020-10-26T13:43:00Z"/>
                <w:rFonts w:cstheme="minorHAnsi"/>
                <w:sz w:val="20"/>
                <w:szCs w:val="20"/>
              </w:rPr>
            </w:pPr>
          </w:p>
        </w:tc>
        <w:tc>
          <w:tcPr>
            <w:tcW w:w="946" w:type="dxa"/>
          </w:tcPr>
          <w:p w14:paraId="1E860C03" w14:textId="77777777" w:rsidR="009868C5" w:rsidRPr="00124374" w:rsidRDefault="009868C5" w:rsidP="00A75369">
            <w:pPr>
              <w:jc w:val="center"/>
              <w:rPr>
                <w:ins w:id="100" w:author="Matt Lyon" w:date="2020-10-26T13:43:00Z"/>
                <w:rFonts w:cstheme="minorHAnsi"/>
                <w:sz w:val="20"/>
                <w:szCs w:val="20"/>
              </w:rPr>
            </w:pPr>
          </w:p>
        </w:tc>
      </w:tr>
      <w:tr w:rsidR="009868C5" w:rsidRPr="00932424" w14:paraId="3C8B3254" w14:textId="77777777" w:rsidTr="00A75369">
        <w:trPr>
          <w:ins w:id="101" w:author="Matt Lyon" w:date="2020-10-26T13:43:00Z"/>
        </w:trPr>
        <w:tc>
          <w:tcPr>
            <w:tcW w:w="2076" w:type="dxa"/>
          </w:tcPr>
          <w:p w14:paraId="4685F0E1" w14:textId="77777777" w:rsidR="009868C5" w:rsidRPr="00124374" w:rsidRDefault="009868C5" w:rsidP="00A75369">
            <w:pPr>
              <w:rPr>
                <w:ins w:id="102" w:author="Matt Lyon" w:date="2020-10-26T13:43:00Z"/>
                <w:rFonts w:cstheme="minorHAnsi"/>
                <w:sz w:val="20"/>
                <w:szCs w:val="20"/>
              </w:rPr>
            </w:pPr>
            <w:ins w:id="103" w:author="Matt Lyon" w:date="2020-10-26T13:43:00Z">
              <w:r w:rsidRPr="00124374">
                <w:rPr>
                  <w:rFonts w:cstheme="minorHAnsi"/>
                  <w:sz w:val="20"/>
                  <w:szCs w:val="20"/>
                </w:rPr>
                <w:t>p-value</w:t>
              </w:r>
            </w:ins>
          </w:p>
        </w:tc>
        <w:tc>
          <w:tcPr>
            <w:tcW w:w="1847" w:type="dxa"/>
          </w:tcPr>
          <w:p w14:paraId="1B76C793" w14:textId="77777777" w:rsidR="009868C5" w:rsidRPr="00124374" w:rsidRDefault="009868C5" w:rsidP="00A75369">
            <w:pPr>
              <w:jc w:val="center"/>
              <w:rPr>
                <w:ins w:id="104" w:author="Matt Lyon" w:date="2020-10-26T13:43:00Z"/>
                <w:rFonts w:cstheme="minorHAnsi"/>
                <w:sz w:val="20"/>
                <w:szCs w:val="20"/>
              </w:rPr>
            </w:pPr>
          </w:p>
        </w:tc>
        <w:tc>
          <w:tcPr>
            <w:tcW w:w="1430" w:type="dxa"/>
            <w:gridSpan w:val="2"/>
          </w:tcPr>
          <w:p w14:paraId="36D31218" w14:textId="77777777" w:rsidR="009868C5" w:rsidRPr="00124374" w:rsidRDefault="009868C5" w:rsidP="00A75369">
            <w:pPr>
              <w:jc w:val="center"/>
              <w:rPr>
                <w:ins w:id="105" w:author="Matt Lyon" w:date="2020-10-26T13:43:00Z"/>
                <w:rFonts w:cstheme="minorHAnsi"/>
                <w:sz w:val="20"/>
                <w:szCs w:val="20"/>
              </w:rPr>
            </w:pPr>
          </w:p>
        </w:tc>
        <w:tc>
          <w:tcPr>
            <w:tcW w:w="1796" w:type="dxa"/>
          </w:tcPr>
          <w:p w14:paraId="5A69E554" w14:textId="77777777" w:rsidR="009868C5" w:rsidRPr="00124374" w:rsidRDefault="009868C5" w:rsidP="00A75369">
            <w:pPr>
              <w:jc w:val="center"/>
              <w:rPr>
                <w:ins w:id="106" w:author="Matt Lyon" w:date="2020-10-26T13:43:00Z"/>
                <w:rFonts w:cstheme="minorHAnsi"/>
                <w:sz w:val="20"/>
                <w:szCs w:val="20"/>
              </w:rPr>
            </w:pPr>
          </w:p>
        </w:tc>
        <w:tc>
          <w:tcPr>
            <w:tcW w:w="1490" w:type="dxa"/>
          </w:tcPr>
          <w:p w14:paraId="2B8FB3B7" w14:textId="77777777" w:rsidR="009868C5" w:rsidRPr="00124374" w:rsidRDefault="009868C5" w:rsidP="00A75369">
            <w:pPr>
              <w:jc w:val="center"/>
              <w:rPr>
                <w:ins w:id="107" w:author="Matt Lyon" w:date="2020-10-26T13:43:00Z"/>
                <w:rFonts w:cstheme="minorHAnsi"/>
                <w:sz w:val="20"/>
                <w:szCs w:val="20"/>
              </w:rPr>
            </w:pPr>
          </w:p>
        </w:tc>
        <w:tc>
          <w:tcPr>
            <w:tcW w:w="851" w:type="dxa"/>
          </w:tcPr>
          <w:p w14:paraId="42EE320C" w14:textId="77777777" w:rsidR="009868C5" w:rsidRPr="00124374" w:rsidRDefault="009868C5" w:rsidP="00A75369">
            <w:pPr>
              <w:jc w:val="center"/>
              <w:rPr>
                <w:ins w:id="108" w:author="Matt Lyon" w:date="2020-10-26T13:43:00Z"/>
                <w:rFonts w:cstheme="minorHAnsi"/>
                <w:sz w:val="20"/>
                <w:szCs w:val="20"/>
              </w:rPr>
            </w:pPr>
          </w:p>
        </w:tc>
        <w:tc>
          <w:tcPr>
            <w:tcW w:w="1842" w:type="dxa"/>
          </w:tcPr>
          <w:p w14:paraId="4702C389" w14:textId="77777777" w:rsidR="009868C5" w:rsidRPr="00124374" w:rsidRDefault="009868C5" w:rsidP="00A75369">
            <w:pPr>
              <w:jc w:val="center"/>
              <w:rPr>
                <w:ins w:id="109" w:author="Matt Lyon" w:date="2020-10-26T13:43:00Z"/>
                <w:rFonts w:cstheme="minorHAnsi"/>
                <w:sz w:val="20"/>
                <w:szCs w:val="20"/>
              </w:rPr>
            </w:pPr>
          </w:p>
        </w:tc>
        <w:tc>
          <w:tcPr>
            <w:tcW w:w="1606" w:type="dxa"/>
          </w:tcPr>
          <w:p w14:paraId="50143C0E" w14:textId="77777777" w:rsidR="009868C5" w:rsidRPr="00124374" w:rsidRDefault="009868C5" w:rsidP="00A75369">
            <w:pPr>
              <w:jc w:val="center"/>
              <w:rPr>
                <w:ins w:id="110" w:author="Matt Lyon" w:date="2020-10-26T13:43:00Z"/>
                <w:rFonts w:cstheme="minorHAnsi"/>
                <w:sz w:val="20"/>
                <w:szCs w:val="20"/>
              </w:rPr>
            </w:pPr>
          </w:p>
        </w:tc>
        <w:tc>
          <w:tcPr>
            <w:tcW w:w="946" w:type="dxa"/>
          </w:tcPr>
          <w:p w14:paraId="3350C465" w14:textId="77777777" w:rsidR="009868C5" w:rsidRPr="00124374" w:rsidRDefault="009868C5" w:rsidP="00A75369">
            <w:pPr>
              <w:jc w:val="center"/>
              <w:rPr>
                <w:ins w:id="111" w:author="Matt Lyon" w:date="2020-10-26T13:43:00Z"/>
                <w:rFonts w:cstheme="minorHAnsi"/>
                <w:sz w:val="20"/>
                <w:szCs w:val="20"/>
              </w:rPr>
            </w:pPr>
          </w:p>
        </w:tc>
      </w:tr>
      <w:tr w:rsidR="00506A18" w:rsidRPr="00932424" w14:paraId="67D84C57" w14:textId="77777777" w:rsidTr="00932424">
        <w:tc>
          <w:tcPr>
            <w:tcW w:w="13884" w:type="dxa"/>
            <w:gridSpan w:val="10"/>
          </w:tcPr>
          <w:p w14:paraId="0EB599C1" w14:textId="77777777" w:rsidR="00506A18" w:rsidRPr="00124374" w:rsidRDefault="00506A18" w:rsidP="00B147AA">
            <w:pPr>
              <w:rPr>
                <w:rFonts w:cstheme="minorHAnsi"/>
                <w:b/>
                <w:sz w:val="20"/>
                <w:szCs w:val="20"/>
              </w:rPr>
            </w:pPr>
            <w:r w:rsidRPr="00124374">
              <w:rPr>
                <w:rFonts w:cstheme="minorHAnsi"/>
                <w:b/>
                <w:sz w:val="20"/>
                <w:szCs w:val="20"/>
              </w:rPr>
              <w:lastRenderedPageBreak/>
              <w:t>Low Apgar Score</w:t>
            </w:r>
          </w:p>
        </w:tc>
      </w:tr>
      <w:tr w:rsidR="00506A18" w:rsidRPr="00932424" w14:paraId="7998C2A3" w14:textId="77777777" w:rsidTr="009135AE">
        <w:tc>
          <w:tcPr>
            <w:tcW w:w="2076" w:type="dxa"/>
          </w:tcPr>
          <w:p w14:paraId="6FF58D87" w14:textId="77777777"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14:paraId="3A4371C6" w14:textId="77777777" w:rsidR="00506A18" w:rsidRPr="00124374" w:rsidRDefault="00506A18" w:rsidP="00874DB1">
            <w:pPr>
              <w:jc w:val="center"/>
              <w:rPr>
                <w:rFonts w:cstheme="minorHAnsi"/>
                <w:sz w:val="20"/>
                <w:szCs w:val="20"/>
              </w:rPr>
            </w:pPr>
            <w:r w:rsidRPr="00124374">
              <w:rPr>
                <w:rFonts w:cstheme="minorHAnsi"/>
                <w:sz w:val="20"/>
                <w:szCs w:val="20"/>
              </w:rPr>
              <w:t>0.64 (0.61-0.67)</w:t>
            </w:r>
          </w:p>
        </w:tc>
        <w:tc>
          <w:tcPr>
            <w:tcW w:w="1430" w:type="dxa"/>
            <w:gridSpan w:val="2"/>
          </w:tcPr>
          <w:p w14:paraId="48708AFA" w14:textId="77777777" w:rsidR="00506A18" w:rsidRPr="00124374" w:rsidRDefault="00506A18" w:rsidP="00874DB1">
            <w:pPr>
              <w:jc w:val="center"/>
              <w:rPr>
                <w:rFonts w:cstheme="minorHAnsi"/>
                <w:sz w:val="20"/>
                <w:szCs w:val="20"/>
              </w:rPr>
            </w:pPr>
            <w:r w:rsidRPr="00124374">
              <w:rPr>
                <w:rFonts w:cstheme="minorHAnsi"/>
                <w:sz w:val="20"/>
                <w:szCs w:val="20"/>
              </w:rPr>
              <w:t>89 (22.5%)</w:t>
            </w:r>
          </w:p>
        </w:tc>
        <w:tc>
          <w:tcPr>
            <w:tcW w:w="1796" w:type="dxa"/>
          </w:tcPr>
          <w:p w14:paraId="20906EB1" w14:textId="77777777" w:rsidR="00506A18" w:rsidRPr="00124374" w:rsidRDefault="00506A18" w:rsidP="00636A6D">
            <w:pPr>
              <w:jc w:val="center"/>
              <w:rPr>
                <w:rFonts w:cstheme="minorHAnsi"/>
                <w:sz w:val="20"/>
                <w:szCs w:val="20"/>
              </w:rPr>
            </w:pPr>
            <w:r w:rsidRPr="00124374">
              <w:rPr>
                <w:rFonts w:cstheme="minorHAnsi"/>
                <w:sz w:val="20"/>
                <w:szCs w:val="20"/>
              </w:rPr>
              <w:t>0.65 (0.62-0.67)</w:t>
            </w:r>
          </w:p>
        </w:tc>
        <w:tc>
          <w:tcPr>
            <w:tcW w:w="1490" w:type="dxa"/>
          </w:tcPr>
          <w:p w14:paraId="5FF335EB" w14:textId="77777777" w:rsidR="00506A18" w:rsidRPr="00124374" w:rsidRDefault="00506A18" w:rsidP="00874DB1">
            <w:pPr>
              <w:jc w:val="center"/>
              <w:rPr>
                <w:rFonts w:cstheme="minorHAnsi"/>
                <w:sz w:val="20"/>
                <w:szCs w:val="20"/>
              </w:rPr>
            </w:pPr>
            <w:r w:rsidRPr="00124374">
              <w:rPr>
                <w:rFonts w:cstheme="minorHAnsi"/>
                <w:sz w:val="20"/>
                <w:szCs w:val="20"/>
              </w:rPr>
              <w:t>91 (23.1%)</w:t>
            </w:r>
          </w:p>
        </w:tc>
        <w:tc>
          <w:tcPr>
            <w:tcW w:w="851" w:type="dxa"/>
          </w:tcPr>
          <w:p w14:paraId="10686C5D" w14:textId="77777777" w:rsidR="00506A18" w:rsidRPr="00124374" w:rsidRDefault="00506A18" w:rsidP="00874DB1">
            <w:pPr>
              <w:jc w:val="center"/>
              <w:rPr>
                <w:rFonts w:cstheme="minorHAnsi"/>
                <w:sz w:val="20"/>
                <w:szCs w:val="20"/>
              </w:rPr>
            </w:pPr>
            <w:r w:rsidRPr="00124374">
              <w:rPr>
                <w:rFonts w:cstheme="minorHAnsi"/>
                <w:sz w:val="20"/>
                <w:szCs w:val="20"/>
              </w:rPr>
              <w:t>0.2503</w:t>
            </w:r>
          </w:p>
        </w:tc>
        <w:tc>
          <w:tcPr>
            <w:tcW w:w="1842" w:type="dxa"/>
          </w:tcPr>
          <w:p w14:paraId="1111E628" w14:textId="77777777" w:rsidR="00506A18" w:rsidRPr="00124374" w:rsidRDefault="00506A18" w:rsidP="00636A6D">
            <w:pPr>
              <w:rPr>
                <w:rFonts w:cstheme="minorHAnsi"/>
                <w:sz w:val="20"/>
                <w:szCs w:val="20"/>
              </w:rPr>
            </w:pPr>
            <w:r w:rsidRPr="00124374">
              <w:rPr>
                <w:rFonts w:cstheme="minorHAnsi"/>
                <w:sz w:val="20"/>
                <w:szCs w:val="20"/>
              </w:rPr>
              <w:t>0.64 (0.61-0.67)</w:t>
            </w:r>
          </w:p>
        </w:tc>
        <w:tc>
          <w:tcPr>
            <w:tcW w:w="1606" w:type="dxa"/>
          </w:tcPr>
          <w:p w14:paraId="76B7531C" w14:textId="77777777" w:rsidR="00506A18" w:rsidRPr="00124374" w:rsidRDefault="00506A18" w:rsidP="00874DB1">
            <w:pPr>
              <w:jc w:val="center"/>
              <w:rPr>
                <w:rFonts w:cstheme="minorHAnsi"/>
                <w:sz w:val="20"/>
                <w:szCs w:val="20"/>
              </w:rPr>
            </w:pPr>
            <w:r w:rsidRPr="00124374">
              <w:rPr>
                <w:rFonts w:cstheme="minorHAnsi"/>
                <w:sz w:val="20"/>
                <w:szCs w:val="20"/>
              </w:rPr>
              <w:t>87 (22.1%)</w:t>
            </w:r>
          </w:p>
        </w:tc>
        <w:tc>
          <w:tcPr>
            <w:tcW w:w="946" w:type="dxa"/>
          </w:tcPr>
          <w:p w14:paraId="71FC5D6B" w14:textId="77777777" w:rsidR="00506A18" w:rsidRPr="00124374" w:rsidRDefault="00506A18" w:rsidP="00874DB1">
            <w:pPr>
              <w:jc w:val="center"/>
              <w:rPr>
                <w:rFonts w:cstheme="minorHAnsi"/>
                <w:sz w:val="20"/>
                <w:szCs w:val="20"/>
              </w:rPr>
            </w:pPr>
            <w:r w:rsidRPr="00124374">
              <w:rPr>
                <w:rFonts w:cstheme="minorHAnsi"/>
                <w:sz w:val="20"/>
                <w:szCs w:val="20"/>
              </w:rPr>
              <w:t>0.6889</w:t>
            </w:r>
          </w:p>
        </w:tc>
      </w:tr>
      <w:tr w:rsidR="00506A18" w:rsidRPr="00932424" w14:paraId="257C7D28" w14:textId="77777777" w:rsidTr="009135AE">
        <w:tc>
          <w:tcPr>
            <w:tcW w:w="2076" w:type="dxa"/>
          </w:tcPr>
          <w:p w14:paraId="746FCF4A" w14:textId="58CB0B9F" w:rsidR="00506A18" w:rsidRPr="00124374" w:rsidRDefault="00506A18" w:rsidP="009B03B2">
            <w:pPr>
              <w:rPr>
                <w:rFonts w:cstheme="minorHAnsi"/>
                <w:sz w:val="20"/>
                <w:szCs w:val="20"/>
              </w:rPr>
            </w:pPr>
            <w:r>
              <w:rPr>
                <w:rFonts w:cstheme="minorHAnsi"/>
                <w:sz w:val="20"/>
                <w:szCs w:val="20"/>
              </w:rPr>
              <w:t>ML Model</w:t>
            </w:r>
            <w:ins w:id="112" w:author="Matt Lyon" w:date="2020-10-26T13:44:00Z">
              <w:r w:rsidR="009868C5">
                <w:rPr>
                  <w:rFonts w:cstheme="minorHAnsi"/>
                  <w:sz w:val="20"/>
                  <w:szCs w:val="20"/>
                </w:rPr>
                <w:t xml:space="preserve"> (Google)</w:t>
              </w:r>
            </w:ins>
          </w:p>
        </w:tc>
        <w:tc>
          <w:tcPr>
            <w:tcW w:w="1847" w:type="dxa"/>
          </w:tcPr>
          <w:p w14:paraId="00702F44" w14:textId="77777777" w:rsidR="00506A18" w:rsidRPr="00124374" w:rsidRDefault="00506A18" w:rsidP="00874DB1">
            <w:pPr>
              <w:jc w:val="center"/>
              <w:rPr>
                <w:rFonts w:cstheme="minorHAnsi"/>
                <w:sz w:val="20"/>
                <w:szCs w:val="20"/>
              </w:rPr>
            </w:pPr>
          </w:p>
        </w:tc>
        <w:tc>
          <w:tcPr>
            <w:tcW w:w="1430" w:type="dxa"/>
            <w:gridSpan w:val="2"/>
          </w:tcPr>
          <w:p w14:paraId="6AD1EE09" w14:textId="77777777" w:rsidR="00506A18" w:rsidRPr="00124374" w:rsidRDefault="00506A18" w:rsidP="00874DB1">
            <w:pPr>
              <w:jc w:val="center"/>
              <w:rPr>
                <w:rFonts w:cstheme="minorHAnsi"/>
                <w:sz w:val="20"/>
                <w:szCs w:val="20"/>
              </w:rPr>
            </w:pPr>
          </w:p>
        </w:tc>
        <w:tc>
          <w:tcPr>
            <w:tcW w:w="1796" w:type="dxa"/>
          </w:tcPr>
          <w:p w14:paraId="12A5C12A" w14:textId="77777777" w:rsidR="00506A18" w:rsidRPr="00124374" w:rsidRDefault="00506A18" w:rsidP="00874DB1">
            <w:pPr>
              <w:jc w:val="center"/>
              <w:rPr>
                <w:rFonts w:cstheme="minorHAnsi"/>
                <w:sz w:val="20"/>
                <w:szCs w:val="20"/>
              </w:rPr>
            </w:pPr>
          </w:p>
        </w:tc>
        <w:tc>
          <w:tcPr>
            <w:tcW w:w="1490" w:type="dxa"/>
          </w:tcPr>
          <w:p w14:paraId="7BF02ADE" w14:textId="77777777" w:rsidR="00506A18" w:rsidRPr="00124374" w:rsidRDefault="00506A18" w:rsidP="00874DB1">
            <w:pPr>
              <w:jc w:val="center"/>
              <w:rPr>
                <w:rFonts w:cstheme="minorHAnsi"/>
                <w:sz w:val="20"/>
                <w:szCs w:val="20"/>
              </w:rPr>
            </w:pPr>
          </w:p>
        </w:tc>
        <w:tc>
          <w:tcPr>
            <w:tcW w:w="851" w:type="dxa"/>
          </w:tcPr>
          <w:p w14:paraId="47A972D8" w14:textId="77777777" w:rsidR="00506A18" w:rsidRPr="00124374" w:rsidRDefault="00506A18" w:rsidP="00874DB1">
            <w:pPr>
              <w:jc w:val="center"/>
              <w:rPr>
                <w:rFonts w:cstheme="minorHAnsi"/>
                <w:sz w:val="20"/>
                <w:szCs w:val="20"/>
              </w:rPr>
            </w:pPr>
          </w:p>
        </w:tc>
        <w:tc>
          <w:tcPr>
            <w:tcW w:w="1842" w:type="dxa"/>
          </w:tcPr>
          <w:p w14:paraId="4AA7AD66" w14:textId="77777777" w:rsidR="00506A18" w:rsidRPr="00124374" w:rsidRDefault="00506A18" w:rsidP="00874DB1">
            <w:pPr>
              <w:jc w:val="center"/>
              <w:rPr>
                <w:rFonts w:cstheme="minorHAnsi"/>
                <w:sz w:val="20"/>
                <w:szCs w:val="20"/>
              </w:rPr>
            </w:pPr>
          </w:p>
        </w:tc>
        <w:tc>
          <w:tcPr>
            <w:tcW w:w="1606" w:type="dxa"/>
          </w:tcPr>
          <w:p w14:paraId="1DB3EF3C" w14:textId="77777777" w:rsidR="00506A18" w:rsidRPr="00124374" w:rsidRDefault="00506A18" w:rsidP="00874DB1">
            <w:pPr>
              <w:jc w:val="center"/>
              <w:rPr>
                <w:rFonts w:cstheme="minorHAnsi"/>
                <w:sz w:val="20"/>
                <w:szCs w:val="20"/>
              </w:rPr>
            </w:pPr>
          </w:p>
        </w:tc>
        <w:tc>
          <w:tcPr>
            <w:tcW w:w="946" w:type="dxa"/>
          </w:tcPr>
          <w:p w14:paraId="1AED87B9" w14:textId="77777777" w:rsidR="00506A18" w:rsidRPr="00124374" w:rsidRDefault="00506A18" w:rsidP="00874DB1">
            <w:pPr>
              <w:jc w:val="center"/>
              <w:rPr>
                <w:rFonts w:cstheme="minorHAnsi"/>
                <w:sz w:val="20"/>
                <w:szCs w:val="20"/>
              </w:rPr>
            </w:pPr>
          </w:p>
        </w:tc>
      </w:tr>
      <w:tr w:rsidR="00506A18" w:rsidRPr="00932424" w14:paraId="38D7E010" w14:textId="77777777" w:rsidTr="009135AE">
        <w:tc>
          <w:tcPr>
            <w:tcW w:w="2076" w:type="dxa"/>
          </w:tcPr>
          <w:p w14:paraId="33DA1CCE" w14:textId="77777777" w:rsidR="00506A18" w:rsidRPr="00124374" w:rsidRDefault="00506A18" w:rsidP="009B03B2">
            <w:pPr>
              <w:rPr>
                <w:rFonts w:cstheme="minorHAnsi"/>
                <w:sz w:val="20"/>
                <w:szCs w:val="20"/>
              </w:rPr>
            </w:pPr>
            <w:r w:rsidRPr="00124374">
              <w:rPr>
                <w:rFonts w:cstheme="minorHAnsi"/>
                <w:sz w:val="20"/>
                <w:szCs w:val="20"/>
              </w:rPr>
              <w:t>p-value</w:t>
            </w:r>
          </w:p>
        </w:tc>
        <w:tc>
          <w:tcPr>
            <w:tcW w:w="1847" w:type="dxa"/>
          </w:tcPr>
          <w:p w14:paraId="518FEA4B" w14:textId="77777777" w:rsidR="00506A18" w:rsidRPr="00124374" w:rsidRDefault="00506A18" w:rsidP="00874DB1">
            <w:pPr>
              <w:jc w:val="center"/>
              <w:rPr>
                <w:rFonts w:cstheme="minorHAnsi"/>
                <w:sz w:val="20"/>
                <w:szCs w:val="20"/>
              </w:rPr>
            </w:pPr>
          </w:p>
        </w:tc>
        <w:tc>
          <w:tcPr>
            <w:tcW w:w="1430" w:type="dxa"/>
            <w:gridSpan w:val="2"/>
          </w:tcPr>
          <w:p w14:paraId="191C28D3" w14:textId="77777777" w:rsidR="00506A18" w:rsidRPr="00124374" w:rsidRDefault="00506A18" w:rsidP="00874DB1">
            <w:pPr>
              <w:jc w:val="center"/>
              <w:rPr>
                <w:rFonts w:cstheme="minorHAnsi"/>
                <w:sz w:val="20"/>
                <w:szCs w:val="20"/>
              </w:rPr>
            </w:pPr>
          </w:p>
        </w:tc>
        <w:tc>
          <w:tcPr>
            <w:tcW w:w="1796" w:type="dxa"/>
          </w:tcPr>
          <w:p w14:paraId="6856D781" w14:textId="77777777" w:rsidR="00506A18" w:rsidRPr="00124374" w:rsidRDefault="00506A18" w:rsidP="00874DB1">
            <w:pPr>
              <w:jc w:val="center"/>
              <w:rPr>
                <w:rFonts w:cstheme="minorHAnsi"/>
                <w:sz w:val="20"/>
                <w:szCs w:val="20"/>
              </w:rPr>
            </w:pPr>
          </w:p>
        </w:tc>
        <w:tc>
          <w:tcPr>
            <w:tcW w:w="1490" w:type="dxa"/>
          </w:tcPr>
          <w:p w14:paraId="66965A2F" w14:textId="77777777" w:rsidR="00506A18" w:rsidRPr="00124374" w:rsidRDefault="00506A18" w:rsidP="00874DB1">
            <w:pPr>
              <w:jc w:val="center"/>
              <w:rPr>
                <w:rFonts w:cstheme="minorHAnsi"/>
                <w:sz w:val="20"/>
                <w:szCs w:val="20"/>
              </w:rPr>
            </w:pPr>
          </w:p>
        </w:tc>
        <w:tc>
          <w:tcPr>
            <w:tcW w:w="851" w:type="dxa"/>
          </w:tcPr>
          <w:p w14:paraId="310EB39D" w14:textId="77777777" w:rsidR="00506A18" w:rsidRPr="00124374" w:rsidRDefault="00506A18" w:rsidP="00874DB1">
            <w:pPr>
              <w:jc w:val="center"/>
              <w:rPr>
                <w:rFonts w:cstheme="minorHAnsi"/>
                <w:sz w:val="20"/>
                <w:szCs w:val="20"/>
              </w:rPr>
            </w:pPr>
          </w:p>
        </w:tc>
        <w:tc>
          <w:tcPr>
            <w:tcW w:w="1842" w:type="dxa"/>
          </w:tcPr>
          <w:p w14:paraId="1C0D4F26" w14:textId="77777777" w:rsidR="00506A18" w:rsidRPr="00124374" w:rsidRDefault="00506A18" w:rsidP="00874DB1">
            <w:pPr>
              <w:jc w:val="center"/>
              <w:rPr>
                <w:rFonts w:cstheme="minorHAnsi"/>
                <w:sz w:val="20"/>
                <w:szCs w:val="20"/>
              </w:rPr>
            </w:pPr>
          </w:p>
        </w:tc>
        <w:tc>
          <w:tcPr>
            <w:tcW w:w="1606" w:type="dxa"/>
          </w:tcPr>
          <w:p w14:paraId="45A238B9" w14:textId="77777777" w:rsidR="00506A18" w:rsidRPr="00124374" w:rsidRDefault="00506A18" w:rsidP="00874DB1">
            <w:pPr>
              <w:jc w:val="center"/>
              <w:rPr>
                <w:rFonts w:cstheme="minorHAnsi"/>
                <w:sz w:val="20"/>
                <w:szCs w:val="20"/>
              </w:rPr>
            </w:pPr>
          </w:p>
        </w:tc>
        <w:tc>
          <w:tcPr>
            <w:tcW w:w="946" w:type="dxa"/>
          </w:tcPr>
          <w:p w14:paraId="7B66FBD4" w14:textId="77777777" w:rsidR="00506A18" w:rsidRPr="00124374" w:rsidRDefault="00506A18" w:rsidP="00874DB1">
            <w:pPr>
              <w:jc w:val="center"/>
              <w:rPr>
                <w:rFonts w:cstheme="minorHAnsi"/>
                <w:sz w:val="20"/>
                <w:szCs w:val="20"/>
              </w:rPr>
            </w:pPr>
          </w:p>
        </w:tc>
      </w:tr>
      <w:tr w:rsidR="009868C5" w:rsidRPr="00932424" w14:paraId="3CE4225C" w14:textId="77777777" w:rsidTr="00A75369">
        <w:trPr>
          <w:ins w:id="113" w:author="Matt Lyon" w:date="2020-10-26T13:44:00Z"/>
        </w:trPr>
        <w:tc>
          <w:tcPr>
            <w:tcW w:w="2076" w:type="dxa"/>
          </w:tcPr>
          <w:p w14:paraId="11131F67" w14:textId="63BC1B65" w:rsidR="009868C5" w:rsidRPr="00124374" w:rsidRDefault="009868C5" w:rsidP="00A75369">
            <w:pPr>
              <w:rPr>
                <w:ins w:id="114" w:author="Matt Lyon" w:date="2020-10-26T13:44:00Z"/>
                <w:rFonts w:cstheme="minorHAnsi"/>
                <w:sz w:val="20"/>
                <w:szCs w:val="20"/>
              </w:rPr>
            </w:pPr>
            <w:ins w:id="115" w:author="Matt Lyon" w:date="2020-10-26T13:44:00Z">
              <w:r>
                <w:rPr>
                  <w:rFonts w:cstheme="minorHAnsi"/>
                  <w:sz w:val="20"/>
                  <w:szCs w:val="20"/>
                </w:rPr>
                <w:t>ML Model (L-Regression)</w:t>
              </w:r>
            </w:ins>
          </w:p>
        </w:tc>
        <w:tc>
          <w:tcPr>
            <w:tcW w:w="1847" w:type="dxa"/>
          </w:tcPr>
          <w:p w14:paraId="25A87DCC" w14:textId="77777777" w:rsidR="009868C5" w:rsidRPr="00124374" w:rsidRDefault="009868C5" w:rsidP="00A75369">
            <w:pPr>
              <w:jc w:val="center"/>
              <w:rPr>
                <w:ins w:id="116" w:author="Matt Lyon" w:date="2020-10-26T13:44:00Z"/>
                <w:rFonts w:cstheme="minorHAnsi"/>
                <w:sz w:val="20"/>
                <w:szCs w:val="20"/>
              </w:rPr>
            </w:pPr>
          </w:p>
        </w:tc>
        <w:tc>
          <w:tcPr>
            <w:tcW w:w="1430" w:type="dxa"/>
            <w:gridSpan w:val="2"/>
          </w:tcPr>
          <w:p w14:paraId="4BEECA9C" w14:textId="77777777" w:rsidR="009868C5" w:rsidRPr="00124374" w:rsidRDefault="009868C5" w:rsidP="00A75369">
            <w:pPr>
              <w:jc w:val="center"/>
              <w:rPr>
                <w:ins w:id="117" w:author="Matt Lyon" w:date="2020-10-26T13:44:00Z"/>
                <w:rFonts w:cstheme="minorHAnsi"/>
                <w:sz w:val="20"/>
                <w:szCs w:val="20"/>
              </w:rPr>
            </w:pPr>
          </w:p>
        </w:tc>
        <w:tc>
          <w:tcPr>
            <w:tcW w:w="1796" w:type="dxa"/>
          </w:tcPr>
          <w:p w14:paraId="22DF91CC" w14:textId="77777777" w:rsidR="009868C5" w:rsidRPr="00124374" w:rsidRDefault="009868C5" w:rsidP="00A75369">
            <w:pPr>
              <w:jc w:val="center"/>
              <w:rPr>
                <w:ins w:id="118" w:author="Matt Lyon" w:date="2020-10-26T13:44:00Z"/>
                <w:rFonts w:cstheme="minorHAnsi"/>
                <w:sz w:val="20"/>
                <w:szCs w:val="20"/>
              </w:rPr>
            </w:pPr>
          </w:p>
        </w:tc>
        <w:tc>
          <w:tcPr>
            <w:tcW w:w="1490" w:type="dxa"/>
          </w:tcPr>
          <w:p w14:paraId="75E911C1" w14:textId="77777777" w:rsidR="009868C5" w:rsidRPr="00124374" w:rsidRDefault="009868C5" w:rsidP="00A75369">
            <w:pPr>
              <w:jc w:val="center"/>
              <w:rPr>
                <w:ins w:id="119" w:author="Matt Lyon" w:date="2020-10-26T13:44:00Z"/>
                <w:rFonts w:cstheme="minorHAnsi"/>
                <w:sz w:val="20"/>
                <w:szCs w:val="20"/>
              </w:rPr>
            </w:pPr>
          </w:p>
        </w:tc>
        <w:tc>
          <w:tcPr>
            <w:tcW w:w="851" w:type="dxa"/>
          </w:tcPr>
          <w:p w14:paraId="095B005E" w14:textId="77777777" w:rsidR="009868C5" w:rsidRPr="00124374" w:rsidRDefault="009868C5" w:rsidP="00A75369">
            <w:pPr>
              <w:jc w:val="center"/>
              <w:rPr>
                <w:ins w:id="120" w:author="Matt Lyon" w:date="2020-10-26T13:44:00Z"/>
                <w:rFonts w:cstheme="minorHAnsi"/>
                <w:sz w:val="20"/>
                <w:szCs w:val="20"/>
              </w:rPr>
            </w:pPr>
          </w:p>
        </w:tc>
        <w:tc>
          <w:tcPr>
            <w:tcW w:w="1842" w:type="dxa"/>
          </w:tcPr>
          <w:p w14:paraId="0329D551" w14:textId="77777777" w:rsidR="009868C5" w:rsidRPr="00124374" w:rsidRDefault="009868C5" w:rsidP="00A75369">
            <w:pPr>
              <w:jc w:val="center"/>
              <w:rPr>
                <w:ins w:id="121" w:author="Matt Lyon" w:date="2020-10-26T13:44:00Z"/>
                <w:rFonts w:cstheme="minorHAnsi"/>
                <w:sz w:val="20"/>
                <w:szCs w:val="20"/>
              </w:rPr>
            </w:pPr>
          </w:p>
        </w:tc>
        <w:tc>
          <w:tcPr>
            <w:tcW w:w="1606" w:type="dxa"/>
          </w:tcPr>
          <w:p w14:paraId="76E93C9E" w14:textId="77777777" w:rsidR="009868C5" w:rsidRPr="00124374" w:rsidRDefault="009868C5" w:rsidP="00A75369">
            <w:pPr>
              <w:jc w:val="center"/>
              <w:rPr>
                <w:ins w:id="122" w:author="Matt Lyon" w:date="2020-10-26T13:44:00Z"/>
                <w:rFonts w:cstheme="minorHAnsi"/>
                <w:sz w:val="20"/>
                <w:szCs w:val="20"/>
              </w:rPr>
            </w:pPr>
          </w:p>
        </w:tc>
        <w:tc>
          <w:tcPr>
            <w:tcW w:w="946" w:type="dxa"/>
          </w:tcPr>
          <w:p w14:paraId="6CC78271" w14:textId="77777777" w:rsidR="009868C5" w:rsidRPr="00124374" w:rsidRDefault="009868C5" w:rsidP="00A75369">
            <w:pPr>
              <w:jc w:val="center"/>
              <w:rPr>
                <w:ins w:id="123" w:author="Matt Lyon" w:date="2020-10-26T13:44:00Z"/>
                <w:rFonts w:cstheme="minorHAnsi"/>
                <w:sz w:val="20"/>
                <w:szCs w:val="20"/>
              </w:rPr>
            </w:pPr>
          </w:p>
        </w:tc>
      </w:tr>
      <w:tr w:rsidR="009868C5" w:rsidRPr="00932424" w14:paraId="3F02F5D6" w14:textId="77777777" w:rsidTr="00A75369">
        <w:trPr>
          <w:ins w:id="124" w:author="Matt Lyon" w:date="2020-10-26T13:44:00Z"/>
        </w:trPr>
        <w:tc>
          <w:tcPr>
            <w:tcW w:w="2076" w:type="dxa"/>
          </w:tcPr>
          <w:p w14:paraId="17070043" w14:textId="77777777" w:rsidR="009868C5" w:rsidRPr="00124374" w:rsidRDefault="009868C5" w:rsidP="00A75369">
            <w:pPr>
              <w:rPr>
                <w:ins w:id="125" w:author="Matt Lyon" w:date="2020-10-26T13:44:00Z"/>
                <w:rFonts w:cstheme="minorHAnsi"/>
                <w:sz w:val="20"/>
                <w:szCs w:val="20"/>
              </w:rPr>
            </w:pPr>
            <w:ins w:id="126" w:author="Matt Lyon" w:date="2020-10-26T13:44:00Z">
              <w:r w:rsidRPr="00124374">
                <w:rPr>
                  <w:rFonts w:cstheme="minorHAnsi"/>
                  <w:sz w:val="20"/>
                  <w:szCs w:val="20"/>
                </w:rPr>
                <w:t>p-value</w:t>
              </w:r>
            </w:ins>
          </w:p>
        </w:tc>
        <w:tc>
          <w:tcPr>
            <w:tcW w:w="1847" w:type="dxa"/>
          </w:tcPr>
          <w:p w14:paraId="02A1BFD8" w14:textId="77777777" w:rsidR="009868C5" w:rsidRPr="00124374" w:rsidRDefault="009868C5" w:rsidP="00A75369">
            <w:pPr>
              <w:jc w:val="center"/>
              <w:rPr>
                <w:ins w:id="127" w:author="Matt Lyon" w:date="2020-10-26T13:44:00Z"/>
                <w:rFonts w:cstheme="minorHAnsi"/>
                <w:sz w:val="20"/>
                <w:szCs w:val="20"/>
              </w:rPr>
            </w:pPr>
          </w:p>
        </w:tc>
        <w:tc>
          <w:tcPr>
            <w:tcW w:w="1430" w:type="dxa"/>
            <w:gridSpan w:val="2"/>
          </w:tcPr>
          <w:p w14:paraId="1249691C" w14:textId="77777777" w:rsidR="009868C5" w:rsidRPr="00124374" w:rsidRDefault="009868C5" w:rsidP="00A75369">
            <w:pPr>
              <w:jc w:val="center"/>
              <w:rPr>
                <w:ins w:id="128" w:author="Matt Lyon" w:date="2020-10-26T13:44:00Z"/>
                <w:rFonts w:cstheme="minorHAnsi"/>
                <w:sz w:val="20"/>
                <w:szCs w:val="20"/>
              </w:rPr>
            </w:pPr>
          </w:p>
        </w:tc>
        <w:tc>
          <w:tcPr>
            <w:tcW w:w="1796" w:type="dxa"/>
          </w:tcPr>
          <w:p w14:paraId="25520E06" w14:textId="77777777" w:rsidR="009868C5" w:rsidRPr="00124374" w:rsidRDefault="009868C5" w:rsidP="00A75369">
            <w:pPr>
              <w:jc w:val="center"/>
              <w:rPr>
                <w:ins w:id="129" w:author="Matt Lyon" w:date="2020-10-26T13:44:00Z"/>
                <w:rFonts w:cstheme="minorHAnsi"/>
                <w:sz w:val="20"/>
                <w:szCs w:val="20"/>
              </w:rPr>
            </w:pPr>
          </w:p>
        </w:tc>
        <w:tc>
          <w:tcPr>
            <w:tcW w:w="1490" w:type="dxa"/>
          </w:tcPr>
          <w:p w14:paraId="57F0C529" w14:textId="77777777" w:rsidR="009868C5" w:rsidRPr="00124374" w:rsidRDefault="009868C5" w:rsidP="00A75369">
            <w:pPr>
              <w:jc w:val="center"/>
              <w:rPr>
                <w:ins w:id="130" w:author="Matt Lyon" w:date="2020-10-26T13:44:00Z"/>
                <w:rFonts w:cstheme="minorHAnsi"/>
                <w:sz w:val="20"/>
                <w:szCs w:val="20"/>
              </w:rPr>
            </w:pPr>
          </w:p>
        </w:tc>
        <w:tc>
          <w:tcPr>
            <w:tcW w:w="851" w:type="dxa"/>
          </w:tcPr>
          <w:p w14:paraId="4AC88C96" w14:textId="77777777" w:rsidR="009868C5" w:rsidRPr="00124374" w:rsidRDefault="009868C5" w:rsidP="00A75369">
            <w:pPr>
              <w:jc w:val="center"/>
              <w:rPr>
                <w:ins w:id="131" w:author="Matt Lyon" w:date="2020-10-26T13:44:00Z"/>
                <w:rFonts w:cstheme="minorHAnsi"/>
                <w:sz w:val="20"/>
                <w:szCs w:val="20"/>
              </w:rPr>
            </w:pPr>
          </w:p>
        </w:tc>
        <w:tc>
          <w:tcPr>
            <w:tcW w:w="1842" w:type="dxa"/>
          </w:tcPr>
          <w:p w14:paraId="0AC63667" w14:textId="77777777" w:rsidR="009868C5" w:rsidRPr="00124374" w:rsidRDefault="009868C5" w:rsidP="00A75369">
            <w:pPr>
              <w:jc w:val="center"/>
              <w:rPr>
                <w:ins w:id="132" w:author="Matt Lyon" w:date="2020-10-26T13:44:00Z"/>
                <w:rFonts w:cstheme="minorHAnsi"/>
                <w:sz w:val="20"/>
                <w:szCs w:val="20"/>
              </w:rPr>
            </w:pPr>
          </w:p>
        </w:tc>
        <w:tc>
          <w:tcPr>
            <w:tcW w:w="1606" w:type="dxa"/>
          </w:tcPr>
          <w:p w14:paraId="7121D413" w14:textId="77777777" w:rsidR="009868C5" w:rsidRPr="00124374" w:rsidRDefault="009868C5" w:rsidP="00A75369">
            <w:pPr>
              <w:jc w:val="center"/>
              <w:rPr>
                <w:ins w:id="133" w:author="Matt Lyon" w:date="2020-10-26T13:44:00Z"/>
                <w:rFonts w:cstheme="minorHAnsi"/>
                <w:sz w:val="20"/>
                <w:szCs w:val="20"/>
              </w:rPr>
            </w:pPr>
          </w:p>
        </w:tc>
        <w:tc>
          <w:tcPr>
            <w:tcW w:w="946" w:type="dxa"/>
          </w:tcPr>
          <w:p w14:paraId="39D1C1C2" w14:textId="77777777" w:rsidR="009868C5" w:rsidRPr="00124374" w:rsidRDefault="009868C5" w:rsidP="00A75369">
            <w:pPr>
              <w:jc w:val="center"/>
              <w:rPr>
                <w:ins w:id="134" w:author="Matt Lyon" w:date="2020-10-26T13:44:00Z"/>
                <w:rFonts w:cstheme="minorHAnsi"/>
                <w:sz w:val="20"/>
                <w:szCs w:val="20"/>
              </w:rPr>
            </w:pPr>
          </w:p>
        </w:tc>
      </w:tr>
      <w:tr w:rsidR="009868C5" w:rsidRPr="00932424" w14:paraId="075C1EC2" w14:textId="77777777" w:rsidTr="00A75369">
        <w:trPr>
          <w:ins w:id="135" w:author="Matt Lyon" w:date="2020-10-26T13:44:00Z"/>
        </w:trPr>
        <w:tc>
          <w:tcPr>
            <w:tcW w:w="2076" w:type="dxa"/>
          </w:tcPr>
          <w:p w14:paraId="6F9DDBB8" w14:textId="5B60A27A" w:rsidR="009868C5" w:rsidRPr="00124374" w:rsidRDefault="009868C5" w:rsidP="00A75369">
            <w:pPr>
              <w:rPr>
                <w:ins w:id="136" w:author="Matt Lyon" w:date="2020-10-26T13:44:00Z"/>
                <w:rFonts w:cstheme="minorHAnsi"/>
                <w:sz w:val="20"/>
                <w:szCs w:val="20"/>
              </w:rPr>
            </w:pPr>
            <w:ins w:id="137" w:author="Matt Lyon" w:date="2020-10-26T13:44:00Z">
              <w:r>
                <w:rPr>
                  <w:rFonts w:cstheme="minorHAnsi"/>
                  <w:sz w:val="20"/>
                  <w:szCs w:val="20"/>
                </w:rPr>
                <w:t>ML Model (Random Forest)</w:t>
              </w:r>
            </w:ins>
          </w:p>
        </w:tc>
        <w:tc>
          <w:tcPr>
            <w:tcW w:w="1847" w:type="dxa"/>
          </w:tcPr>
          <w:p w14:paraId="16031EE7" w14:textId="77777777" w:rsidR="009868C5" w:rsidRPr="00124374" w:rsidRDefault="009868C5" w:rsidP="00A75369">
            <w:pPr>
              <w:jc w:val="center"/>
              <w:rPr>
                <w:ins w:id="138" w:author="Matt Lyon" w:date="2020-10-26T13:44:00Z"/>
                <w:rFonts w:cstheme="minorHAnsi"/>
                <w:sz w:val="20"/>
                <w:szCs w:val="20"/>
              </w:rPr>
            </w:pPr>
          </w:p>
        </w:tc>
        <w:tc>
          <w:tcPr>
            <w:tcW w:w="1430" w:type="dxa"/>
            <w:gridSpan w:val="2"/>
          </w:tcPr>
          <w:p w14:paraId="10C53D8B" w14:textId="77777777" w:rsidR="009868C5" w:rsidRPr="00124374" w:rsidRDefault="009868C5" w:rsidP="00A75369">
            <w:pPr>
              <w:jc w:val="center"/>
              <w:rPr>
                <w:ins w:id="139" w:author="Matt Lyon" w:date="2020-10-26T13:44:00Z"/>
                <w:rFonts w:cstheme="minorHAnsi"/>
                <w:sz w:val="20"/>
                <w:szCs w:val="20"/>
              </w:rPr>
            </w:pPr>
          </w:p>
        </w:tc>
        <w:tc>
          <w:tcPr>
            <w:tcW w:w="1796" w:type="dxa"/>
          </w:tcPr>
          <w:p w14:paraId="79D6A4C1" w14:textId="77777777" w:rsidR="009868C5" w:rsidRPr="00124374" w:rsidRDefault="009868C5" w:rsidP="00A75369">
            <w:pPr>
              <w:jc w:val="center"/>
              <w:rPr>
                <w:ins w:id="140" w:author="Matt Lyon" w:date="2020-10-26T13:44:00Z"/>
                <w:rFonts w:cstheme="minorHAnsi"/>
                <w:sz w:val="20"/>
                <w:szCs w:val="20"/>
              </w:rPr>
            </w:pPr>
          </w:p>
        </w:tc>
        <w:tc>
          <w:tcPr>
            <w:tcW w:w="1490" w:type="dxa"/>
          </w:tcPr>
          <w:p w14:paraId="3A7B8736" w14:textId="77777777" w:rsidR="009868C5" w:rsidRPr="00124374" w:rsidRDefault="009868C5" w:rsidP="00A75369">
            <w:pPr>
              <w:jc w:val="center"/>
              <w:rPr>
                <w:ins w:id="141" w:author="Matt Lyon" w:date="2020-10-26T13:44:00Z"/>
                <w:rFonts w:cstheme="minorHAnsi"/>
                <w:sz w:val="20"/>
                <w:szCs w:val="20"/>
              </w:rPr>
            </w:pPr>
          </w:p>
        </w:tc>
        <w:tc>
          <w:tcPr>
            <w:tcW w:w="851" w:type="dxa"/>
          </w:tcPr>
          <w:p w14:paraId="2FFEE947" w14:textId="77777777" w:rsidR="009868C5" w:rsidRPr="00124374" w:rsidRDefault="009868C5" w:rsidP="00A75369">
            <w:pPr>
              <w:jc w:val="center"/>
              <w:rPr>
                <w:ins w:id="142" w:author="Matt Lyon" w:date="2020-10-26T13:44:00Z"/>
                <w:rFonts w:cstheme="minorHAnsi"/>
                <w:sz w:val="20"/>
                <w:szCs w:val="20"/>
              </w:rPr>
            </w:pPr>
          </w:p>
        </w:tc>
        <w:tc>
          <w:tcPr>
            <w:tcW w:w="1842" w:type="dxa"/>
          </w:tcPr>
          <w:p w14:paraId="61480748" w14:textId="77777777" w:rsidR="009868C5" w:rsidRPr="00124374" w:rsidRDefault="009868C5" w:rsidP="00A75369">
            <w:pPr>
              <w:jc w:val="center"/>
              <w:rPr>
                <w:ins w:id="143" w:author="Matt Lyon" w:date="2020-10-26T13:44:00Z"/>
                <w:rFonts w:cstheme="minorHAnsi"/>
                <w:sz w:val="20"/>
                <w:szCs w:val="20"/>
              </w:rPr>
            </w:pPr>
          </w:p>
        </w:tc>
        <w:tc>
          <w:tcPr>
            <w:tcW w:w="1606" w:type="dxa"/>
          </w:tcPr>
          <w:p w14:paraId="234C41BB" w14:textId="77777777" w:rsidR="009868C5" w:rsidRPr="00124374" w:rsidRDefault="009868C5" w:rsidP="00A75369">
            <w:pPr>
              <w:jc w:val="center"/>
              <w:rPr>
                <w:ins w:id="144" w:author="Matt Lyon" w:date="2020-10-26T13:44:00Z"/>
                <w:rFonts w:cstheme="minorHAnsi"/>
                <w:sz w:val="20"/>
                <w:szCs w:val="20"/>
              </w:rPr>
            </w:pPr>
          </w:p>
        </w:tc>
        <w:tc>
          <w:tcPr>
            <w:tcW w:w="946" w:type="dxa"/>
          </w:tcPr>
          <w:p w14:paraId="3F825DFA" w14:textId="77777777" w:rsidR="009868C5" w:rsidRPr="00124374" w:rsidRDefault="009868C5" w:rsidP="00A75369">
            <w:pPr>
              <w:jc w:val="center"/>
              <w:rPr>
                <w:ins w:id="145" w:author="Matt Lyon" w:date="2020-10-26T13:44:00Z"/>
                <w:rFonts w:cstheme="minorHAnsi"/>
                <w:sz w:val="20"/>
                <w:szCs w:val="20"/>
              </w:rPr>
            </w:pPr>
          </w:p>
        </w:tc>
      </w:tr>
      <w:tr w:rsidR="009868C5" w:rsidRPr="00932424" w14:paraId="7C16F762" w14:textId="77777777" w:rsidTr="00A75369">
        <w:trPr>
          <w:ins w:id="146" w:author="Matt Lyon" w:date="2020-10-26T13:44:00Z"/>
        </w:trPr>
        <w:tc>
          <w:tcPr>
            <w:tcW w:w="2076" w:type="dxa"/>
          </w:tcPr>
          <w:p w14:paraId="7414B145" w14:textId="77777777" w:rsidR="009868C5" w:rsidRPr="00124374" w:rsidRDefault="009868C5" w:rsidP="00A75369">
            <w:pPr>
              <w:rPr>
                <w:ins w:id="147" w:author="Matt Lyon" w:date="2020-10-26T13:44:00Z"/>
                <w:rFonts w:cstheme="minorHAnsi"/>
                <w:sz w:val="20"/>
                <w:szCs w:val="20"/>
              </w:rPr>
            </w:pPr>
            <w:ins w:id="148" w:author="Matt Lyon" w:date="2020-10-26T13:44:00Z">
              <w:r w:rsidRPr="00124374">
                <w:rPr>
                  <w:rFonts w:cstheme="minorHAnsi"/>
                  <w:sz w:val="20"/>
                  <w:szCs w:val="20"/>
                </w:rPr>
                <w:t>p-value</w:t>
              </w:r>
            </w:ins>
          </w:p>
        </w:tc>
        <w:tc>
          <w:tcPr>
            <w:tcW w:w="1847" w:type="dxa"/>
          </w:tcPr>
          <w:p w14:paraId="58E19821" w14:textId="77777777" w:rsidR="009868C5" w:rsidRPr="00124374" w:rsidRDefault="009868C5" w:rsidP="00A75369">
            <w:pPr>
              <w:jc w:val="center"/>
              <w:rPr>
                <w:ins w:id="149" w:author="Matt Lyon" w:date="2020-10-26T13:44:00Z"/>
                <w:rFonts w:cstheme="minorHAnsi"/>
                <w:sz w:val="20"/>
                <w:szCs w:val="20"/>
              </w:rPr>
            </w:pPr>
          </w:p>
        </w:tc>
        <w:tc>
          <w:tcPr>
            <w:tcW w:w="1430" w:type="dxa"/>
            <w:gridSpan w:val="2"/>
          </w:tcPr>
          <w:p w14:paraId="619611C3" w14:textId="77777777" w:rsidR="009868C5" w:rsidRPr="00124374" w:rsidRDefault="009868C5" w:rsidP="00A75369">
            <w:pPr>
              <w:jc w:val="center"/>
              <w:rPr>
                <w:ins w:id="150" w:author="Matt Lyon" w:date="2020-10-26T13:44:00Z"/>
                <w:rFonts w:cstheme="minorHAnsi"/>
                <w:sz w:val="20"/>
                <w:szCs w:val="20"/>
              </w:rPr>
            </w:pPr>
          </w:p>
        </w:tc>
        <w:tc>
          <w:tcPr>
            <w:tcW w:w="1796" w:type="dxa"/>
          </w:tcPr>
          <w:p w14:paraId="553455A2" w14:textId="77777777" w:rsidR="009868C5" w:rsidRPr="00124374" w:rsidRDefault="009868C5" w:rsidP="00A75369">
            <w:pPr>
              <w:jc w:val="center"/>
              <w:rPr>
                <w:ins w:id="151" w:author="Matt Lyon" w:date="2020-10-26T13:44:00Z"/>
                <w:rFonts w:cstheme="minorHAnsi"/>
                <w:sz w:val="20"/>
                <w:szCs w:val="20"/>
              </w:rPr>
            </w:pPr>
          </w:p>
        </w:tc>
        <w:tc>
          <w:tcPr>
            <w:tcW w:w="1490" w:type="dxa"/>
          </w:tcPr>
          <w:p w14:paraId="53C601FD" w14:textId="77777777" w:rsidR="009868C5" w:rsidRPr="00124374" w:rsidRDefault="009868C5" w:rsidP="00A75369">
            <w:pPr>
              <w:jc w:val="center"/>
              <w:rPr>
                <w:ins w:id="152" w:author="Matt Lyon" w:date="2020-10-26T13:44:00Z"/>
                <w:rFonts w:cstheme="minorHAnsi"/>
                <w:sz w:val="20"/>
                <w:szCs w:val="20"/>
              </w:rPr>
            </w:pPr>
          </w:p>
        </w:tc>
        <w:tc>
          <w:tcPr>
            <w:tcW w:w="851" w:type="dxa"/>
          </w:tcPr>
          <w:p w14:paraId="6E473474" w14:textId="77777777" w:rsidR="009868C5" w:rsidRPr="00124374" w:rsidRDefault="009868C5" w:rsidP="00A75369">
            <w:pPr>
              <w:jc w:val="center"/>
              <w:rPr>
                <w:ins w:id="153" w:author="Matt Lyon" w:date="2020-10-26T13:44:00Z"/>
                <w:rFonts w:cstheme="minorHAnsi"/>
                <w:sz w:val="20"/>
                <w:szCs w:val="20"/>
              </w:rPr>
            </w:pPr>
          </w:p>
        </w:tc>
        <w:tc>
          <w:tcPr>
            <w:tcW w:w="1842" w:type="dxa"/>
          </w:tcPr>
          <w:p w14:paraId="3CB43569" w14:textId="77777777" w:rsidR="009868C5" w:rsidRPr="00124374" w:rsidRDefault="009868C5" w:rsidP="00A75369">
            <w:pPr>
              <w:jc w:val="center"/>
              <w:rPr>
                <w:ins w:id="154" w:author="Matt Lyon" w:date="2020-10-26T13:44:00Z"/>
                <w:rFonts w:cstheme="minorHAnsi"/>
                <w:sz w:val="20"/>
                <w:szCs w:val="20"/>
              </w:rPr>
            </w:pPr>
          </w:p>
        </w:tc>
        <w:tc>
          <w:tcPr>
            <w:tcW w:w="1606" w:type="dxa"/>
          </w:tcPr>
          <w:p w14:paraId="6871CCF1" w14:textId="77777777" w:rsidR="009868C5" w:rsidRPr="00124374" w:rsidRDefault="009868C5" w:rsidP="00A75369">
            <w:pPr>
              <w:jc w:val="center"/>
              <w:rPr>
                <w:ins w:id="155" w:author="Matt Lyon" w:date="2020-10-26T13:44:00Z"/>
                <w:rFonts w:cstheme="minorHAnsi"/>
                <w:sz w:val="20"/>
                <w:szCs w:val="20"/>
              </w:rPr>
            </w:pPr>
          </w:p>
        </w:tc>
        <w:tc>
          <w:tcPr>
            <w:tcW w:w="946" w:type="dxa"/>
          </w:tcPr>
          <w:p w14:paraId="70D0248C" w14:textId="77777777" w:rsidR="009868C5" w:rsidRPr="00124374" w:rsidRDefault="009868C5" w:rsidP="00A75369">
            <w:pPr>
              <w:jc w:val="center"/>
              <w:rPr>
                <w:ins w:id="156" w:author="Matt Lyon" w:date="2020-10-26T13:44:00Z"/>
                <w:rFonts w:cstheme="minorHAnsi"/>
                <w:sz w:val="20"/>
                <w:szCs w:val="20"/>
              </w:rPr>
            </w:pPr>
          </w:p>
        </w:tc>
      </w:tr>
      <w:tr w:rsidR="009868C5" w:rsidRPr="00932424" w14:paraId="3C485083" w14:textId="77777777" w:rsidTr="00A75369">
        <w:trPr>
          <w:ins w:id="157" w:author="Matt Lyon" w:date="2020-10-26T13:44:00Z"/>
        </w:trPr>
        <w:tc>
          <w:tcPr>
            <w:tcW w:w="2076" w:type="dxa"/>
          </w:tcPr>
          <w:p w14:paraId="181D536E" w14:textId="3D068168" w:rsidR="009868C5" w:rsidRPr="00124374" w:rsidRDefault="009868C5" w:rsidP="00A75369">
            <w:pPr>
              <w:rPr>
                <w:ins w:id="158" w:author="Matt Lyon" w:date="2020-10-26T13:44:00Z"/>
                <w:rFonts w:cstheme="minorHAnsi"/>
                <w:sz w:val="20"/>
                <w:szCs w:val="20"/>
              </w:rPr>
            </w:pPr>
            <w:ins w:id="159" w:author="Matt Lyon" w:date="2020-10-26T13:44:00Z">
              <w:r>
                <w:rPr>
                  <w:rFonts w:cstheme="minorHAnsi"/>
                  <w:sz w:val="20"/>
                  <w:szCs w:val="20"/>
                </w:rPr>
                <w:t>ML Model (Neural Net)</w:t>
              </w:r>
            </w:ins>
          </w:p>
        </w:tc>
        <w:tc>
          <w:tcPr>
            <w:tcW w:w="1847" w:type="dxa"/>
          </w:tcPr>
          <w:p w14:paraId="38165AEF" w14:textId="77777777" w:rsidR="009868C5" w:rsidRPr="00124374" w:rsidRDefault="009868C5" w:rsidP="00A75369">
            <w:pPr>
              <w:jc w:val="center"/>
              <w:rPr>
                <w:ins w:id="160" w:author="Matt Lyon" w:date="2020-10-26T13:44:00Z"/>
                <w:rFonts w:cstheme="minorHAnsi"/>
                <w:sz w:val="20"/>
                <w:szCs w:val="20"/>
              </w:rPr>
            </w:pPr>
          </w:p>
        </w:tc>
        <w:tc>
          <w:tcPr>
            <w:tcW w:w="1430" w:type="dxa"/>
            <w:gridSpan w:val="2"/>
          </w:tcPr>
          <w:p w14:paraId="4CAB5099" w14:textId="77777777" w:rsidR="009868C5" w:rsidRPr="00124374" w:rsidRDefault="009868C5" w:rsidP="00A75369">
            <w:pPr>
              <w:jc w:val="center"/>
              <w:rPr>
                <w:ins w:id="161" w:author="Matt Lyon" w:date="2020-10-26T13:44:00Z"/>
                <w:rFonts w:cstheme="minorHAnsi"/>
                <w:sz w:val="20"/>
                <w:szCs w:val="20"/>
              </w:rPr>
            </w:pPr>
          </w:p>
        </w:tc>
        <w:tc>
          <w:tcPr>
            <w:tcW w:w="1796" w:type="dxa"/>
          </w:tcPr>
          <w:p w14:paraId="633FEC40" w14:textId="77777777" w:rsidR="009868C5" w:rsidRPr="00124374" w:rsidRDefault="009868C5" w:rsidP="00A75369">
            <w:pPr>
              <w:jc w:val="center"/>
              <w:rPr>
                <w:ins w:id="162" w:author="Matt Lyon" w:date="2020-10-26T13:44:00Z"/>
                <w:rFonts w:cstheme="minorHAnsi"/>
                <w:sz w:val="20"/>
                <w:szCs w:val="20"/>
              </w:rPr>
            </w:pPr>
          </w:p>
        </w:tc>
        <w:tc>
          <w:tcPr>
            <w:tcW w:w="1490" w:type="dxa"/>
          </w:tcPr>
          <w:p w14:paraId="265737F5" w14:textId="77777777" w:rsidR="009868C5" w:rsidRPr="00124374" w:rsidRDefault="009868C5" w:rsidP="00A75369">
            <w:pPr>
              <w:jc w:val="center"/>
              <w:rPr>
                <w:ins w:id="163" w:author="Matt Lyon" w:date="2020-10-26T13:44:00Z"/>
                <w:rFonts w:cstheme="minorHAnsi"/>
                <w:sz w:val="20"/>
                <w:szCs w:val="20"/>
              </w:rPr>
            </w:pPr>
          </w:p>
        </w:tc>
        <w:tc>
          <w:tcPr>
            <w:tcW w:w="851" w:type="dxa"/>
          </w:tcPr>
          <w:p w14:paraId="7B0A6A46" w14:textId="77777777" w:rsidR="009868C5" w:rsidRPr="00124374" w:rsidRDefault="009868C5" w:rsidP="00A75369">
            <w:pPr>
              <w:jc w:val="center"/>
              <w:rPr>
                <w:ins w:id="164" w:author="Matt Lyon" w:date="2020-10-26T13:44:00Z"/>
                <w:rFonts w:cstheme="minorHAnsi"/>
                <w:sz w:val="20"/>
                <w:szCs w:val="20"/>
              </w:rPr>
            </w:pPr>
          </w:p>
        </w:tc>
        <w:tc>
          <w:tcPr>
            <w:tcW w:w="1842" w:type="dxa"/>
          </w:tcPr>
          <w:p w14:paraId="599BE914" w14:textId="77777777" w:rsidR="009868C5" w:rsidRPr="00124374" w:rsidRDefault="009868C5" w:rsidP="00A75369">
            <w:pPr>
              <w:jc w:val="center"/>
              <w:rPr>
                <w:ins w:id="165" w:author="Matt Lyon" w:date="2020-10-26T13:44:00Z"/>
                <w:rFonts w:cstheme="minorHAnsi"/>
                <w:sz w:val="20"/>
                <w:szCs w:val="20"/>
              </w:rPr>
            </w:pPr>
          </w:p>
        </w:tc>
        <w:tc>
          <w:tcPr>
            <w:tcW w:w="1606" w:type="dxa"/>
          </w:tcPr>
          <w:p w14:paraId="4D49829A" w14:textId="77777777" w:rsidR="009868C5" w:rsidRPr="00124374" w:rsidRDefault="009868C5" w:rsidP="00A75369">
            <w:pPr>
              <w:jc w:val="center"/>
              <w:rPr>
                <w:ins w:id="166" w:author="Matt Lyon" w:date="2020-10-26T13:44:00Z"/>
                <w:rFonts w:cstheme="minorHAnsi"/>
                <w:sz w:val="20"/>
                <w:szCs w:val="20"/>
              </w:rPr>
            </w:pPr>
          </w:p>
        </w:tc>
        <w:tc>
          <w:tcPr>
            <w:tcW w:w="946" w:type="dxa"/>
          </w:tcPr>
          <w:p w14:paraId="18241BB9" w14:textId="77777777" w:rsidR="009868C5" w:rsidRPr="00124374" w:rsidRDefault="009868C5" w:rsidP="00A75369">
            <w:pPr>
              <w:jc w:val="center"/>
              <w:rPr>
                <w:ins w:id="167" w:author="Matt Lyon" w:date="2020-10-26T13:44:00Z"/>
                <w:rFonts w:cstheme="minorHAnsi"/>
                <w:sz w:val="20"/>
                <w:szCs w:val="20"/>
              </w:rPr>
            </w:pPr>
          </w:p>
        </w:tc>
      </w:tr>
      <w:tr w:rsidR="009868C5" w:rsidRPr="00932424" w14:paraId="09FBCD3B" w14:textId="77777777" w:rsidTr="00A75369">
        <w:trPr>
          <w:ins w:id="168" w:author="Matt Lyon" w:date="2020-10-26T13:44:00Z"/>
        </w:trPr>
        <w:tc>
          <w:tcPr>
            <w:tcW w:w="2076" w:type="dxa"/>
          </w:tcPr>
          <w:p w14:paraId="3D45964B" w14:textId="77777777" w:rsidR="009868C5" w:rsidRPr="00124374" w:rsidRDefault="009868C5" w:rsidP="00A75369">
            <w:pPr>
              <w:rPr>
                <w:ins w:id="169" w:author="Matt Lyon" w:date="2020-10-26T13:44:00Z"/>
                <w:rFonts w:cstheme="minorHAnsi"/>
                <w:sz w:val="20"/>
                <w:szCs w:val="20"/>
              </w:rPr>
            </w:pPr>
            <w:ins w:id="170" w:author="Matt Lyon" w:date="2020-10-26T13:44:00Z">
              <w:r w:rsidRPr="00124374">
                <w:rPr>
                  <w:rFonts w:cstheme="minorHAnsi"/>
                  <w:sz w:val="20"/>
                  <w:szCs w:val="20"/>
                </w:rPr>
                <w:t>p-value</w:t>
              </w:r>
            </w:ins>
          </w:p>
        </w:tc>
        <w:tc>
          <w:tcPr>
            <w:tcW w:w="1847" w:type="dxa"/>
          </w:tcPr>
          <w:p w14:paraId="31A399E2" w14:textId="77777777" w:rsidR="009868C5" w:rsidRPr="00124374" w:rsidRDefault="009868C5" w:rsidP="00A75369">
            <w:pPr>
              <w:jc w:val="center"/>
              <w:rPr>
                <w:ins w:id="171" w:author="Matt Lyon" w:date="2020-10-26T13:44:00Z"/>
                <w:rFonts w:cstheme="minorHAnsi"/>
                <w:sz w:val="20"/>
                <w:szCs w:val="20"/>
              </w:rPr>
            </w:pPr>
          </w:p>
        </w:tc>
        <w:tc>
          <w:tcPr>
            <w:tcW w:w="1430" w:type="dxa"/>
            <w:gridSpan w:val="2"/>
          </w:tcPr>
          <w:p w14:paraId="6C533663" w14:textId="77777777" w:rsidR="009868C5" w:rsidRPr="00124374" w:rsidRDefault="009868C5" w:rsidP="00A75369">
            <w:pPr>
              <w:jc w:val="center"/>
              <w:rPr>
                <w:ins w:id="172" w:author="Matt Lyon" w:date="2020-10-26T13:44:00Z"/>
                <w:rFonts w:cstheme="minorHAnsi"/>
                <w:sz w:val="20"/>
                <w:szCs w:val="20"/>
              </w:rPr>
            </w:pPr>
          </w:p>
        </w:tc>
        <w:tc>
          <w:tcPr>
            <w:tcW w:w="1796" w:type="dxa"/>
          </w:tcPr>
          <w:p w14:paraId="4F5A5226" w14:textId="77777777" w:rsidR="009868C5" w:rsidRPr="00124374" w:rsidRDefault="009868C5" w:rsidP="00A75369">
            <w:pPr>
              <w:jc w:val="center"/>
              <w:rPr>
                <w:ins w:id="173" w:author="Matt Lyon" w:date="2020-10-26T13:44:00Z"/>
                <w:rFonts w:cstheme="minorHAnsi"/>
                <w:sz w:val="20"/>
                <w:szCs w:val="20"/>
              </w:rPr>
            </w:pPr>
          </w:p>
        </w:tc>
        <w:tc>
          <w:tcPr>
            <w:tcW w:w="1490" w:type="dxa"/>
          </w:tcPr>
          <w:p w14:paraId="570E6215" w14:textId="77777777" w:rsidR="009868C5" w:rsidRPr="00124374" w:rsidRDefault="009868C5" w:rsidP="00A75369">
            <w:pPr>
              <w:jc w:val="center"/>
              <w:rPr>
                <w:ins w:id="174" w:author="Matt Lyon" w:date="2020-10-26T13:44:00Z"/>
                <w:rFonts w:cstheme="minorHAnsi"/>
                <w:sz w:val="20"/>
                <w:szCs w:val="20"/>
              </w:rPr>
            </w:pPr>
          </w:p>
        </w:tc>
        <w:tc>
          <w:tcPr>
            <w:tcW w:w="851" w:type="dxa"/>
          </w:tcPr>
          <w:p w14:paraId="5DD59725" w14:textId="77777777" w:rsidR="009868C5" w:rsidRPr="00124374" w:rsidRDefault="009868C5" w:rsidP="00A75369">
            <w:pPr>
              <w:jc w:val="center"/>
              <w:rPr>
                <w:ins w:id="175" w:author="Matt Lyon" w:date="2020-10-26T13:44:00Z"/>
                <w:rFonts w:cstheme="minorHAnsi"/>
                <w:sz w:val="20"/>
                <w:szCs w:val="20"/>
              </w:rPr>
            </w:pPr>
          </w:p>
        </w:tc>
        <w:tc>
          <w:tcPr>
            <w:tcW w:w="1842" w:type="dxa"/>
          </w:tcPr>
          <w:p w14:paraId="66144646" w14:textId="77777777" w:rsidR="009868C5" w:rsidRPr="00124374" w:rsidRDefault="009868C5" w:rsidP="00A75369">
            <w:pPr>
              <w:jc w:val="center"/>
              <w:rPr>
                <w:ins w:id="176" w:author="Matt Lyon" w:date="2020-10-26T13:44:00Z"/>
                <w:rFonts w:cstheme="minorHAnsi"/>
                <w:sz w:val="20"/>
                <w:szCs w:val="20"/>
              </w:rPr>
            </w:pPr>
          </w:p>
        </w:tc>
        <w:tc>
          <w:tcPr>
            <w:tcW w:w="1606" w:type="dxa"/>
          </w:tcPr>
          <w:p w14:paraId="32D8D17C" w14:textId="77777777" w:rsidR="009868C5" w:rsidRPr="00124374" w:rsidRDefault="009868C5" w:rsidP="00A75369">
            <w:pPr>
              <w:jc w:val="center"/>
              <w:rPr>
                <w:ins w:id="177" w:author="Matt Lyon" w:date="2020-10-26T13:44:00Z"/>
                <w:rFonts w:cstheme="minorHAnsi"/>
                <w:sz w:val="20"/>
                <w:szCs w:val="20"/>
              </w:rPr>
            </w:pPr>
          </w:p>
        </w:tc>
        <w:tc>
          <w:tcPr>
            <w:tcW w:w="946" w:type="dxa"/>
          </w:tcPr>
          <w:p w14:paraId="42E944A9" w14:textId="77777777" w:rsidR="009868C5" w:rsidRPr="00124374" w:rsidRDefault="009868C5" w:rsidP="00A75369">
            <w:pPr>
              <w:jc w:val="center"/>
              <w:rPr>
                <w:ins w:id="178" w:author="Matt Lyon" w:date="2020-10-26T13:44:00Z"/>
                <w:rFonts w:cstheme="minorHAnsi"/>
                <w:sz w:val="20"/>
                <w:szCs w:val="20"/>
              </w:rPr>
            </w:pPr>
          </w:p>
        </w:tc>
      </w:tr>
      <w:tr w:rsidR="009868C5" w:rsidRPr="00932424" w14:paraId="48D0CBCE" w14:textId="77777777" w:rsidTr="00A75369">
        <w:trPr>
          <w:ins w:id="179" w:author="Matt Lyon" w:date="2020-10-26T13:44:00Z"/>
        </w:trPr>
        <w:tc>
          <w:tcPr>
            <w:tcW w:w="2076" w:type="dxa"/>
          </w:tcPr>
          <w:p w14:paraId="1BFD0F00" w14:textId="6530C798" w:rsidR="009868C5" w:rsidRPr="00124374" w:rsidRDefault="009868C5" w:rsidP="00A75369">
            <w:pPr>
              <w:rPr>
                <w:ins w:id="180" w:author="Matt Lyon" w:date="2020-10-26T13:44:00Z"/>
                <w:rFonts w:cstheme="minorHAnsi"/>
                <w:sz w:val="20"/>
                <w:szCs w:val="20"/>
              </w:rPr>
            </w:pPr>
            <w:ins w:id="181" w:author="Matt Lyon" w:date="2020-10-26T13:44:00Z">
              <w:r>
                <w:rPr>
                  <w:rFonts w:cstheme="minorHAnsi"/>
                  <w:sz w:val="20"/>
                  <w:szCs w:val="20"/>
                </w:rPr>
                <w:t>ML Model (</w:t>
              </w:r>
              <w:proofErr w:type="spellStart"/>
              <w:r>
                <w:rPr>
                  <w:rFonts w:cstheme="minorHAnsi"/>
                  <w:sz w:val="20"/>
                  <w:szCs w:val="20"/>
                </w:rPr>
                <w:t>Adanet</w:t>
              </w:r>
              <w:proofErr w:type="spellEnd"/>
              <w:r>
                <w:rPr>
                  <w:rFonts w:cstheme="minorHAnsi"/>
                  <w:sz w:val="20"/>
                  <w:szCs w:val="20"/>
                </w:rPr>
                <w:t>)</w:t>
              </w:r>
            </w:ins>
          </w:p>
        </w:tc>
        <w:tc>
          <w:tcPr>
            <w:tcW w:w="1847" w:type="dxa"/>
          </w:tcPr>
          <w:p w14:paraId="5635402D" w14:textId="77777777" w:rsidR="009868C5" w:rsidRPr="00124374" w:rsidRDefault="009868C5" w:rsidP="00A75369">
            <w:pPr>
              <w:jc w:val="center"/>
              <w:rPr>
                <w:ins w:id="182" w:author="Matt Lyon" w:date="2020-10-26T13:44:00Z"/>
                <w:rFonts w:cstheme="minorHAnsi"/>
                <w:sz w:val="20"/>
                <w:szCs w:val="20"/>
              </w:rPr>
            </w:pPr>
          </w:p>
        </w:tc>
        <w:tc>
          <w:tcPr>
            <w:tcW w:w="1430" w:type="dxa"/>
            <w:gridSpan w:val="2"/>
          </w:tcPr>
          <w:p w14:paraId="53EBDBA2" w14:textId="77777777" w:rsidR="009868C5" w:rsidRPr="00124374" w:rsidRDefault="009868C5" w:rsidP="00A75369">
            <w:pPr>
              <w:jc w:val="center"/>
              <w:rPr>
                <w:ins w:id="183" w:author="Matt Lyon" w:date="2020-10-26T13:44:00Z"/>
                <w:rFonts w:cstheme="minorHAnsi"/>
                <w:sz w:val="20"/>
                <w:szCs w:val="20"/>
              </w:rPr>
            </w:pPr>
          </w:p>
        </w:tc>
        <w:tc>
          <w:tcPr>
            <w:tcW w:w="1796" w:type="dxa"/>
          </w:tcPr>
          <w:p w14:paraId="1A55B52A" w14:textId="77777777" w:rsidR="009868C5" w:rsidRPr="00124374" w:rsidRDefault="009868C5" w:rsidP="00A75369">
            <w:pPr>
              <w:jc w:val="center"/>
              <w:rPr>
                <w:ins w:id="184" w:author="Matt Lyon" w:date="2020-10-26T13:44:00Z"/>
                <w:rFonts w:cstheme="minorHAnsi"/>
                <w:sz w:val="20"/>
                <w:szCs w:val="20"/>
              </w:rPr>
            </w:pPr>
          </w:p>
        </w:tc>
        <w:tc>
          <w:tcPr>
            <w:tcW w:w="1490" w:type="dxa"/>
          </w:tcPr>
          <w:p w14:paraId="6513C188" w14:textId="77777777" w:rsidR="009868C5" w:rsidRPr="00124374" w:rsidRDefault="009868C5" w:rsidP="00A75369">
            <w:pPr>
              <w:jc w:val="center"/>
              <w:rPr>
                <w:ins w:id="185" w:author="Matt Lyon" w:date="2020-10-26T13:44:00Z"/>
                <w:rFonts w:cstheme="minorHAnsi"/>
                <w:sz w:val="20"/>
                <w:szCs w:val="20"/>
              </w:rPr>
            </w:pPr>
          </w:p>
        </w:tc>
        <w:tc>
          <w:tcPr>
            <w:tcW w:w="851" w:type="dxa"/>
          </w:tcPr>
          <w:p w14:paraId="41F45DDD" w14:textId="77777777" w:rsidR="009868C5" w:rsidRPr="00124374" w:rsidRDefault="009868C5" w:rsidP="00A75369">
            <w:pPr>
              <w:jc w:val="center"/>
              <w:rPr>
                <w:ins w:id="186" w:author="Matt Lyon" w:date="2020-10-26T13:44:00Z"/>
                <w:rFonts w:cstheme="minorHAnsi"/>
                <w:sz w:val="20"/>
                <w:szCs w:val="20"/>
              </w:rPr>
            </w:pPr>
          </w:p>
        </w:tc>
        <w:tc>
          <w:tcPr>
            <w:tcW w:w="1842" w:type="dxa"/>
          </w:tcPr>
          <w:p w14:paraId="56C1D0DC" w14:textId="77777777" w:rsidR="009868C5" w:rsidRPr="00124374" w:rsidRDefault="009868C5" w:rsidP="00A75369">
            <w:pPr>
              <w:jc w:val="center"/>
              <w:rPr>
                <w:ins w:id="187" w:author="Matt Lyon" w:date="2020-10-26T13:44:00Z"/>
                <w:rFonts w:cstheme="minorHAnsi"/>
                <w:sz w:val="20"/>
                <w:szCs w:val="20"/>
              </w:rPr>
            </w:pPr>
          </w:p>
        </w:tc>
        <w:tc>
          <w:tcPr>
            <w:tcW w:w="1606" w:type="dxa"/>
          </w:tcPr>
          <w:p w14:paraId="64765F23" w14:textId="77777777" w:rsidR="009868C5" w:rsidRPr="00124374" w:rsidRDefault="009868C5" w:rsidP="00A75369">
            <w:pPr>
              <w:jc w:val="center"/>
              <w:rPr>
                <w:ins w:id="188" w:author="Matt Lyon" w:date="2020-10-26T13:44:00Z"/>
                <w:rFonts w:cstheme="minorHAnsi"/>
                <w:sz w:val="20"/>
                <w:szCs w:val="20"/>
              </w:rPr>
            </w:pPr>
          </w:p>
        </w:tc>
        <w:tc>
          <w:tcPr>
            <w:tcW w:w="946" w:type="dxa"/>
          </w:tcPr>
          <w:p w14:paraId="2C2CAC0A" w14:textId="77777777" w:rsidR="009868C5" w:rsidRPr="00124374" w:rsidRDefault="009868C5" w:rsidP="00A75369">
            <w:pPr>
              <w:jc w:val="center"/>
              <w:rPr>
                <w:ins w:id="189" w:author="Matt Lyon" w:date="2020-10-26T13:44:00Z"/>
                <w:rFonts w:cstheme="minorHAnsi"/>
                <w:sz w:val="20"/>
                <w:szCs w:val="20"/>
              </w:rPr>
            </w:pPr>
          </w:p>
        </w:tc>
      </w:tr>
      <w:tr w:rsidR="009868C5" w:rsidRPr="00932424" w14:paraId="72E4DAAC" w14:textId="77777777" w:rsidTr="00A75369">
        <w:trPr>
          <w:ins w:id="190" w:author="Matt Lyon" w:date="2020-10-26T13:44:00Z"/>
        </w:trPr>
        <w:tc>
          <w:tcPr>
            <w:tcW w:w="2076" w:type="dxa"/>
          </w:tcPr>
          <w:p w14:paraId="0D278551" w14:textId="77777777" w:rsidR="009868C5" w:rsidRPr="00124374" w:rsidRDefault="009868C5" w:rsidP="00A75369">
            <w:pPr>
              <w:rPr>
                <w:ins w:id="191" w:author="Matt Lyon" w:date="2020-10-26T13:44:00Z"/>
                <w:rFonts w:cstheme="minorHAnsi"/>
                <w:sz w:val="20"/>
                <w:szCs w:val="20"/>
              </w:rPr>
            </w:pPr>
            <w:ins w:id="192" w:author="Matt Lyon" w:date="2020-10-26T13:44:00Z">
              <w:r w:rsidRPr="00124374">
                <w:rPr>
                  <w:rFonts w:cstheme="minorHAnsi"/>
                  <w:sz w:val="20"/>
                  <w:szCs w:val="20"/>
                </w:rPr>
                <w:t>p-value</w:t>
              </w:r>
            </w:ins>
          </w:p>
        </w:tc>
        <w:tc>
          <w:tcPr>
            <w:tcW w:w="1847" w:type="dxa"/>
          </w:tcPr>
          <w:p w14:paraId="403221FC" w14:textId="77777777" w:rsidR="009868C5" w:rsidRPr="00124374" w:rsidRDefault="009868C5" w:rsidP="00A75369">
            <w:pPr>
              <w:jc w:val="center"/>
              <w:rPr>
                <w:ins w:id="193" w:author="Matt Lyon" w:date="2020-10-26T13:44:00Z"/>
                <w:rFonts w:cstheme="minorHAnsi"/>
                <w:sz w:val="20"/>
                <w:szCs w:val="20"/>
              </w:rPr>
            </w:pPr>
          </w:p>
        </w:tc>
        <w:tc>
          <w:tcPr>
            <w:tcW w:w="1430" w:type="dxa"/>
            <w:gridSpan w:val="2"/>
          </w:tcPr>
          <w:p w14:paraId="5E4E84CE" w14:textId="77777777" w:rsidR="009868C5" w:rsidRPr="00124374" w:rsidRDefault="009868C5" w:rsidP="00A75369">
            <w:pPr>
              <w:jc w:val="center"/>
              <w:rPr>
                <w:ins w:id="194" w:author="Matt Lyon" w:date="2020-10-26T13:44:00Z"/>
                <w:rFonts w:cstheme="minorHAnsi"/>
                <w:sz w:val="20"/>
                <w:szCs w:val="20"/>
              </w:rPr>
            </w:pPr>
          </w:p>
        </w:tc>
        <w:tc>
          <w:tcPr>
            <w:tcW w:w="1796" w:type="dxa"/>
          </w:tcPr>
          <w:p w14:paraId="0549BEE3" w14:textId="77777777" w:rsidR="009868C5" w:rsidRPr="00124374" w:rsidRDefault="009868C5" w:rsidP="00A75369">
            <w:pPr>
              <w:jc w:val="center"/>
              <w:rPr>
                <w:ins w:id="195" w:author="Matt Lyon" w:date="2020-10-26T13:44:00Z"/>
                <w:rFonts w:cstheme="minorHAnsi"/>
                <w:sz w:val="20"/>
                <w:szCs w:val="20"/>
              </w:rPr>
            </w:pPr>
          </w:p>
        </w:tc>
        <w:tc>
          <w:tcPr>
            <w:tcW w:w="1490" w:type="dxa"/>
          </w:tcPr>
          <w:p w14:paraId="792CBB17" w14:textId="77777777" w:rsidR="009868C5" w:rsidRPr="00124374" w:rsidRDefault="009868C5" w:rsidP="00A75369">
            <w:pPr>
              <w:jc w:val="center"/>
              <w:rPr>
                <w:ins w:id="196" w:author="Matt Lyon" w:date="2020-10-26T13:44:00Z"/>
                <w:rFonts w:cstheme="minorHAnsi"/>
                <w:sz w:val="20"/>
                <w:szCs w:val="20"/>
              </w:rPr>
            </w:pPr>
          </w:p>
        </w:tc>
        <w:tc>
          <w:tcPr>
            <w:tcW w:w="851" w:type="dxa"/>
          </w:tcPr>
          <w:p w14:paraId="44125D23" w14:textId="77777777" w:rsidR="009868C5" w:rsidRPr="00124374" w:rsidRDefault="009868C5" w:rsidP="00A75369">
            <w:pPr>
              <w:jc w:val="center"/>
              <w:rPr>
                <w:ins w:id="197" w:author="Matt Lyon" w:date="2020-10-26T13:44:00Z"/>
                <w:rFonts w:cstheme="minorHAnsi"/>
                <w:sz w:val="20"/>
                <w:szCs w:val="20"/>
              </w:rPr>
            </w:pPr>
          </w:p>
        </w:tc>
        <w:tc>
          <w:tcPr>
            <w:tcW w:w="1842" w:type="dxa"/>
          </w:tcPr>
          <w:p w14:paraId="0F8BE441" w14:textId="77777777" w:rsidR="009868C5" w:rsidRPr="00124374" w:rsidRDefault="009868C5" w:rsidP="00A75369">
            <w:pPr>
              <w:jc w:val="center"/>
              <w:rPr>
                <w:ins w:id="198" w:author="Matt Lyon" w:date="2020-10-26T13:44:00Z"/>
                <w:rFonts w:cstheme="minorHAnsi"/>
                <w:sz w:val="20"/>
                <w:szCs w:val="20"/>
              </w:rPr>
            </w:pPr>
          </w:p>
        </w:tc>
        <w:tc>
          <w:tcPr>
            <w:tcW w:w="1606" w:type="dxa"/>
          </w:tcPr>
          <w:p w14:paraId="04C0519B" w14:textId="77777777" w:rsidR="009868C5" w:rsidRPr="00124374" w:rsidRDefault="009868C5" w:rsidP="00A75369">
            <w:pPr>
              <w:jc w:val="center"/>
              <w:rPr>
                <w:ins w:id="199" w:author="Matt Lyon" w:date="2020-10-26T13:44:00Z"/>
                <w:rFonts w:cstheme="minorHAnsi"/>
                <w:sz w:val="20"/>
                <w:szCs w:val="20"/>
              </w:rPr>
            </w:pPr>
          </w:p>
        </w:tc>
        <w:tc>
          <w:tcPr>
            <w:tcW w:w="946" w:type="dxa"/>
          </w:tcPr>
          <w:p w14:paraId="61075F6E" w14:textId="77777777" w:rsidR="009868C5" w:rsidRPr="00124374" w:rsidRDefault="009868C5" w:rsidP="00A75369">
            <w:pPr>
              <w:jc w:val="center"/>
              <w:rPr>
                <w:ins w:id="200" w:author="Matt Lyon" w:date="2020-10-26T13:44:00Z"/>
                <w:rFonts w:cstheme="minorHAnsi"/>
                <w:sz w:val="20"/>
                <w:szCs w:val="20"/>
              </w:rPr>
            </w:pPr>
          </w:p>
        </w:tc>
      </w:tr>
      <w:tr w:rsidR="00506A18" w:rsidRPr="00932424" w14:paraId="54811FFF" w14:textId="77777777" w:rsidTr="00932424">
        <w:tc>
          <w:tcPr>
            <w:tcW w:w="13884" w:type="dxa"/>
            <w:gridSpan w:val="10"/>
          </w:tcPr>
          <w:p w14:paraId="4CBB9CF4" w14:textId="77777777" w:rsidR="00506A18" w:rsidRPr="00124374" w:rsidRDefault="00506A18" w:rsidP="00B147AA">
            <w:pPr>
              <w:rPr>
                <w:rFonts w:cstheme="minorHAnsi"/>
                <w:b/>
                <w:sz w:val="20"/>
                <w:szCs w:val="20"/>
              </w:rPr>
            </w:pPr>
            <w:r w:rsidRPr="00124374">
              <w:rPr>
                <w:rFonts w:cstheme="minorHAnsi"/>
                <w:b/>
                <w:sz w:val="20"/>
                <w:szCs w:val="20"/>
              </w:rPr>
              <w:t>Perinatal Death</w:t>
            </w:r>
          </w:p>
        </w:tc>
      </w:tr>
      <w:tr w:rsidR="00506A18" w:rsidRPr="00932424" w14:paraId="4D0E436F" w14:textId="77777777" w:rsidTr="009135AE">
        <w:tc>
          <w:tcPr>
            <w:tcW w:w="2076" w:type="dxa"/>
          </w:tcPr>
          <w:p w14:paraId="78B54DEE" w14:textId="77777777" w:rsidR="00506A18" w:rsidRPr="00124374" w:rsidRDefault="00506A18" w:rsidP="00932424">
            <w:pPr>
              <w:rPr>
                <w:rFonts w:cstheme="minorHAnsi"/>
                <w:sz w:val="20"/>
                <w:szCs w:val="20"/>
              </w:rPr>
            </w:pPr>
            <w:r w:rsidRPr="00124374">
              <w:rPr>
                <w:rFonts w:cstheme="minorHAnsi"/>
                <w:sz w:val="20"/>
                <w:szCs w:val="20"/>
              </w:rPr>
              <w:t>Conventional Analysis</w:t>
            </w:r>
          </w:p>
        </w:tc>
        <w:tc>
          <w:tcPr>
            <w:tcW w:w="1847" w:type="dxa"/>
          </w:tcPr>
          <w:p w14:paraId="5E7B8A90" w14:textId="77777777" w:rsidR="00506A18" w:rsidRPr="00124374" w:rsidRDefault="00506A18" w:rsidP="00124374">
            <w:pPr>
              <w:jc w:val="center"/>
              <w:rPr>
                <w:rFonts w:cstheme="minorHAnsi"/>
                <w:sz w:val="20"/>
                <w:szCs w:val="20"/>
              </w:rPr>
            </w:pPr>
            <w:r w:rsidRPr="00124374">
              <w:rPr>
                <w:rFonts w:cstheme="minorHAnsi"/>
                <w:sz w:val="20"/>
                <w:szCs w:val="20"/>
              </w:rPr>
              <w:t>0.61</w:t>
            </w:r>
            <w:r>
              <w:rPr>
                <w:rFonts w:cstheme="minorHAnsi"/>
                <w:sz w:val="20"/>
                <w:szCs w:val="20"/>
              </w:rPr>
              <w:t xml:space="preserve"> (0.5</w:t>
            </w:r>
            <w:r w:rsidRPr="00124374">
              <w:rPr>
                <w:rFonts w:cstheme="minorHAnsi"/>
                <w:sz w:val="20"/>
                <w:szCs w:val="20"/>
              </w:rPr>
              <w:t>7</w:t>
            </w:r>
            <w:r>
              <w:rPr>
                <w:rFonts w:cstheme="minorHAnsi"/>
                <w:sz w:val="20"/>
                <w:szCs w:val="20"/>
              </w:rPr>
              <w:t>-</w:t>
            </w:r>
            <w:r w:rsidRPr="00124374">
              <w:rPr>
                <w:rFonts w:cstheme="minorHAnsi"/>
                <w:sz w:val="20"/>
                <w:szCs w:val="20"/>
              </w:rPr>
              <w:t>0.65</w:t>
            </w:r>
            <w:r>
              <w:rPr>
                <w:rFonts w:cstheme="minorHAnsi"/>
                <w:sz w:val="20"/>
                <w:szCs w:val="20"/>
              </w:rPr>
              <w:t>)</w:t>
            </w:r>
          </w:p>
        </w:tc>
        <w:tc>
          <w:tcPr>
            <w:tcW w:w="1430" w:type="dxa"/>
            <w:gridSpan w:val="2"/>
          </w:tcPr>
          <w:p w14:paraId="447F8DC1" w14:textId="77777777" w:rsidR="00506A18" w:rsidRPr="00124374" w:rsidRDefault="00506A18" w:rsidP="00874DB1">
            <w:pPr>
              <w:jc w:val="center"/>
              <w:rPr>
                <w:rFonts w:cstheme="minorHAnsi"/>
                <w:sz w:val="20"/>
                <w:szCs w:val="20"/>
              </w:rPr>
            </w:pPr>
            <w:r>
              <w:rPr>
                <w:rFonts w:cstheme="minorHAnsi"/>
                <w:sz w:val="20"/>
                <w:szCs w:val="20"/>
              </w:rPr>
              <w:t>30 (18.2%)</w:t>
            </w:r>
          </w:p>
        </w:tc>
        <w:tc>
          <w:tcPr>
            <w:tcW w:w="1796" w:type="dxa"/>
          </w:tcPr>
          <w:p w14:paraId="6C6DFDFA" w14:textId="77777777" w:rsidR="00506A18" w:rsidRPr="00124374" w:rsidRDefault="00506A18" w:rsidP="00124374">
            <w:pPr>
              <w:jc w:val="center"/>
              <w:rPr>
                <w:rFonts w:cstheme="minorHAnsi"/>
                <w:sz w:val="20"/>
                <w:szCs w:val="20"/>
              </w:rPr>
            </w:pPr>
            <w:r w:rsidRPr="00124374">
              <w:rPr>
                <w:rFonts w:cstheme="minorHAnsi"/>
                <w:sz w:val="20"/>
                <w:szCs w:val="20"/>
              </w:rPr>
              <w:t>0.65</w:t>
            </w:r>
            <w:r>
              <w:rPr>
                <w:rFonts w:cstheme="minorHAnsi"/>
                <w:sz w:val="20"/>
                <w:szCs w:val="20"/>
              </w:rPr>
              <w:t xml:space="preserve"> (0.61-0</w:t>
            </w:r>
            <w:r w:rsidRPr="00124374">
              <w:rPr>
                <w:rFonts w:cstheme="minorHAnsi"/>
                <w:sz w:val="20"/>
                <w:szCs w:val="20"/>
              </w:rPr>
              <w:t>.</w:t>
            </w:r>
            <w:r>
              <w:rPr>
                <w:rFonts w:cstheme="minorHAnsi"/>
                <w:sz w:val="20"/>
                <w:szCs w:val="20"/>
              </w:rPr>
              <w:t>70)</w:t>
            </w:r>
          </w:p>
        </w:tc>
        <w:tc>
          <w:tcPr>
            <w:tcW w:w="1490" w:type="dxa"/>
          </w:tcPr>
          <w:p w14:paraId="52B549FE" w14:textId="77777777" w:rsidR="00506A18" w:rsidRPr="00124374" w:rsidRDefault="00506A18" w:rsidP="00874DB1">
            <w:pPr>
              <w:jc w:val="center"/>
              <w:rPr>
                <w:rFonts w:cstheme="minorHAnsi"/>
                <w:sz w:val="20"/>
                <w:szCs w:val="20"/>
              </w:rPr>
            </w:pPr>
            <w:r>
              <w:rPr>
                <w:rFonts w:cstheme="minorHAnsi"/>
                <w:sz w:val="20"/>
                <w:szCs w:val="20"/>
              </w:rPr>
              <w:t>57 (35.2%)</w:t>
            </w:r>
          </w:p>
        </w:tc>
        <w:tc>
          <w:tcPr>
            <w:tcW w:w="851" w:type="dxa"/>
          </w:tcPr>
          <w:p w14:paraId="0FE47DF4" w14:textId="77777777" w:rsidR="00506A18" w:rsidRPr="00124374" w:rsidRDefault="00506A18" w:rsidP="00874DB1">
            <w:pPr>
              <w:jc w:val="center"/>
              <w:rPr>
                <w:rFonts w:cstheme="minorHAnsi"/>
                <w:sz w:val="20"/>
                <w:szCs w:val="20"/>
              </w:rPr>
            </w:pPr>
            <w:r w:rsidRPr="00124374">
              <w:rPr>
                <w:rFonts w:cstheme="minorHAnsi"/>
                <w:sz w:val="20"/>
                <w:szCs w:val="20"/>
              </w:rPr>
              <w:t>0.0050</w:t>
            </w:r>
          </w:p>
        </w:tc>
        <w:tc>
          <w:tcPr>
            <w:tcW w:w="1842" w:type="dxa"/>
          </w:tcPr>
          <w:p w14:paraId="4BC0A39A" w14:textId="77777777" w:rsidR="00506A18" w:rsidRPr="00124374" w:rsidRDefault="000F121A" w:rsidP="00124374">
            <w:pPr>
              <w:jc w:val="center"/>
              <w:rPr>
                <w:rFonts w:cstheme="minorHAnsi"/>
                <w:sz w:val="20"/>
                <w:szCs w:val="20"/>
              </w:rPr>
            </w:pPr>
            <w:r>
              <w:rPr>
                <w:rFonts w:cstheme="minorHAnsi"/>
                <w:sz w:val="20"/>
                <w:szCs w:val="20"/>
              </w:rPr>
              <w:t>N/A</w:t>
            </w:r>
          </w:p>
        </w:tc>
        <w:tc>
          <w:tcPr>
            <w:tcW w:w="1606" w:type="dxa"/>
          </w:tcPr>
          <w:p w14:paraId="385119FF" w14:textId="77777777" w:rsidR="00506A18" w:rsidRPr="00124374" w:rsidRDefault="00506A18" w:rsidP="00874DB1">
            <w:pPr>
              <w:jc w:val="center"/>
              <w:rPr>
                <w:rFonts w:cstheme="minorHAnsi"/>
                <w:sz w:val="20"/>
                <w:szCs w:val="20"/>
              </w:rPr>
            </w:pPr>
          </w:p>
        </w:tc>
        <w:tc>
          <w:tcPr>
            <w:tcW w:w="946" w:type="dxa"/>
          </w:tcPr>
          <w:p w14:paraId="1A5F1751" w14:textId="77777777" w:rsidR="00506A18" w:rsidRPr="00124374" w:rsidRDefault="00506A18" w:rsidP="00874DB1">
            <w:pPr>
              <w:jc w:val="center"/>
              <w:rPr>
                <w:rFonts w:cstheme="minorHAnsi"/>
                <w:sz w:val="20"/>
                <w:szCs w:val="20"/>
              </w:rPr>
            </w:pPr>
          </w:p>
        </w:tc>
      </w:tr>
      <w:tr w:rsidR="001125AD" w:rsidRPr="00932424" w14:paraId="07EB6306" w14:textId="77777777" w:rsidTr="009135AE">
        <w:tc>
          <w:tcPr>
            <w:tcW w:w="2076" w:type="dxa"/>
          </w:tcPr>
          <w:p w14:paraId="373DDE54" w14:textId="77777777" w:rsidR="001125AD" w:rsidRPr="00124374" w:rsidRDefault="001125AD" w:rsidP="00ED7B7B">
            <w:pPr>
              <w:rPr>
                <w:rFonts w:cstheme="minorHAnsi"/>
                <w:sz w:val="20"/>
                <w:szCs w:val="20"/>
              </w:rPr>
            </w:pPr>
            <w:r w:rsidRPr="00124374">
              <w:rPr>
                <w:rFonts w:cstheme="minorHAnsi"/>
                <w:sz w:val="20"/>
                <w:szCs w:val="20"/>
              </w:rPr>
              <w:t>ML</w:t>
            </w:r>
            <w:r>
              <w:rPr>
                <w:rFonts w:cstheme="minorHAnsi"/>
                <w:sz w:val="20"/>
                <w:szCs w:val="20"/>
              </w:rPr>
              <w:t xml:space="preserve"> (Google)</w:t>
            </w:r>
          </w:p>
        </w:tc>
        <w:tc>
          <w:tcPr>
            <w:tcW w:w="1847" w:type="dxa"/>
          </w:tcPr>
          <w:p w14:paraId="5B8710A9" w14:textId="77777777" w:rsidR="001125AD" w:rsidRPr="00124374" w:rsidRDefault="00C912F3" w:rsidP="00C912F3">
            <w:pPr>
              <w:jc w:val="center"/>
              <w:rPr>
                <w:rFonts w:cstheme="minorHAnsi"/>
                <w:sz w:val="20"/>
                <w:szCs w:val="20"/>
              </w:rPr>
            </w:pPr>
            <w:r w:rsidRPr="00C912F3">
              <w:rPr>
                <w:rFonts w:cstheme="minorHAnsi"/>
                <w:sz w:val="20"/>
                <w:szCs w:val="20"/>
              </w:rPr>
              <w:t>0.7</w:t>
            </w:r>
            <w:r>
              <w:rPr>
                <w:rFonts w:cstheme="minorHAnsi"/>
                <w:sz w:val="20"/>
                <w:szCs w:val="20"/>
              </w:rPr>
              <w:t>9 (0.76-</w:t>
            </w:r>
            <w:r w:rsidRPr="00C912F3">
              <w:rPr>
                <w:rFonts w:cstheme="minorHAnsi"/>
                <w:sz w:val="20"/>
                <w:szCs w:val="20"/>
              </w:rPr>
              <w:t>0.8</w:t>
            </w:r>
            <w:r>
              <w:rPr>
                <w:rFonts w:cstheme="minorHAnsi"/>
                <w:sz w:val="20"/>
                <w:szCs w:val="20"/>
              </w:rPr>
              <w:t>2)</w:t>
            </w:r>
          </w:p>
        </w:tc>
        <w:tc>
          <w:tcPr>
            <w:tcW w:w="1430" w:type="dxa"/>
            <w:gridSpan w:val="2"/>
          </w:tcPr>
          <w:p w14:paraId="6796FC8F" w14:textId="77777777" w:rsidR="001125AD" w:rsidRPr="00124374" w:rsidRDefault="009135AE" w:rsidP="00874DB1">
            <w:pPr>
              <w:jc w:val="center"/>
              <w:rPr>
                <w:rFonts w:cstheme="minorHAnsi"/>
                <w:sz w:val="20"/>
                <w:szCs w:val="20"/>
              </w:rPr>
            </w:pPr>
            <w:r>
              <w:rPr>
                <w:rFonts w:cstheme="minorHAnsi"/>
                <w:sz w:val="20"/>
                <w:szCs w:val="20"/>
              </w:rPr>
              <w:t xml:space="preserve">146 </w:t>
            </w:r>
            <w:r w:rsidR="00C912F3">
              <w:rPr>
                <w:rFonts w:cstheme="minorHAnsi"/>
                <w:sz w:val="20"/>
                <w:szCs w:val="20"/>
              </w:rPr>
              <w:t>(55.9%)</w:t>
            </w:r>
          </w:p>
        </w:tc>
        <w:tc>
          <w:tcPr>
            <w:tcW w:w="1796" w:type="dxa"/>
          </w:tcPr>
          <w:p w14:paraId="2663D9A2" w14:textId="77777777" w:rsidR="001125AD" w:rsidRPr="00124374" w:rsidRDefault="007302AA" w:rsidP="004F0F21">
            <w:pPr>
              <w:jc w:val="center"/>
              <w:rPr>
                <w:rFonts w:cstheme="minorHAnsi"/>
                <w:sz w:val="20"/>
                <w:szCs w:val="20"/>
              </w:rPr>
            </w:pPr>
            <w:r w:rsidRPr="007302AA">
              <w:rPr>
                <w:rFonts w:cstheme="minorHAnsi"/>
                <w:sz w:val="20"/>
                <w:szCs w:val="20"/>
              </w:rPr>
              <w:t>0.8</w:t>
            </w:r>
            <w:r>
              <w:rPr>
                <w:rFonts w:cstheme="minorHAnsi"/>
                <w:sz w:val="20"/>
                <w:szCs w:val="20"/>
              </w:rPr>
              <w:t>7 (</w:t>
            </w:r>
            <w:r w:rsidRPr="007302AA">
              <w:rPr>
                <w:rFonts w:cstheme="minorHAnsi"/>
                <w:sz w:val="20"/>
                <w:szCs w:val="20"/>
              </w:rPr>
              <w:t>0.84</w:t>
            </w:r>
            <w:r>
              <w:rPr>
                <w:rFonts w:cstheme="minorHAnsi"/>
                <w:sz w:val="20"/>
                <w:szCs w:val="20"/>
              </w:rPr>
              <w:t>-</w:t>
            </w:r>
            <w:r w:rsidRPr="007302AA">
              <w:rPr>
                <w:rFonts w:cstheme="minorHAnsi"/>
                <w:sz w:val="20"/>
                <w:szCs w:val="20"/>
              </w:rPr>
              <w:t>0.89</w:t>
            </w:r>
            <w:r>
              <w:rPr>
                <w:rFonts w:cstheme="minorHAnsi"/>
                <w:sz w:val="20"/>
                <w:szCs w:val="20"/>
              </w:rPr>
              <w:t>)</w:t>
            </w:r>
          </w:p>
        </w:tc>
        <w:tc>
          <w:tcPr>
            <w:tcW w:w="1490" w:type="dxa"/>
          </w:tcPr>
          <w:p w14:paraId="5FA0F3F7" w14:textId="77777777" w:rsidR="001125AD" w:rsidRPr="00124374" w:rsidRDefault="007302AA" w:rsidP="00874DB1">
            <w:pPr>
              <w:jc w:val="center"/>
              <w:rPr>
                <w:rFonts w:cstheme="minorHAnsi"/>
                <w:sz w:val="20"/>
                <w:szCs w:val="20"/>
              </w:rPr>
            </w:pPr>
            <w:r>
              <w:rPr>
                <w:rFonts w:cstheme="minorHAnsi"/>
                <w:sz w:val="20"/>
                <w:szCs w:val="20"/>
              </w:rPr>
              <w:t>208 (79.7%)</w:t>
            </w:r>
          </w:p>
        </w:tc>
        <w:tc>
          <w:tcPr>
            <w:tcW w:w="851" w:type="dxa"/>
          </w:tcPr>
          <w:p w14:paraId="3CBC3BF3" w14:textId="77777777" w:rsidR="001125AD" w:rsidRPr="00124374" w:rsidRDefault="007302AA" w:rsidP="00874DB1">
            <w:pPr>
              <w:jc w:val="center"/>
              <w:rPr>
                <w:rFonts w:cstheme="minorHAnsi"/>
                <w:sz w:val="20"/>
                <w:szCs w:val="20"/>
              </w:rPr>
            </w:pPr>
            <w:r>
              <w:rPr>
                <w:rFonts w:cstheme="minorHAnsi"/>
                <w:sz w:val="20"/>
                <w:szCs w:val="20"/>
              </w:rPr>
              <w:t>&lt;0.001</w:t>
            </w:r>
          </w:p>
        </w:tc>
        <w:tc>
          <w:tcPr>
            <w:tcW w:w="1842" w:type="dxa"/>
          </w:tcPr>
          <w:p w14:paraId="1C549E5D" w14:textId="77777777" w:rsidR="001125AD" w:rsidRPr="00124374" w:rsidRDefault="000F121A" w:rsidP="00874DB1">
            <w:pPr>
              <w:jc w:val="center"/>
              <w:rPr>
                <w:rFonts w:cstheme="minorHAnsi"/>
                <w:sz w:val="20"/>
                <w:szCs w:val="20"/>
              </w:rPr>
            </w:pPr>
            <w:r>
              <w:rPr>
                <w:rFonts w:cstheme="minorHAnsi"/>
                <w:sz w:val="20"/>
                <w:szCs w:val="20"/>
              </w:rPr>
              <w:t>N/A</w:t>
            </w:r>
          </w:p>
        </w:tc>
        <w:tc>
          <w:tcPr>
            <w:tcW w:w="1606" w:type="dxa"/>
          </w:tcPr>
          <w:p w14:paraId="754C1B64" w14:textId="77777777" w:rsidR="001125AD" w:rsidRPr="00124374" w:rsidRDefault="001125AD" w:rsidP="00874DB1">
            <w:pPr>
              <w:jc w:val="center"/>
              <w:rPr>
                <w:rFonts w:cstheme="minorHAnsi"/>
                <w:sz w:val="20"/>
                <w:szCs w:val="20"/>
              </w:rPr>
            </w:pPr>
          </w:p>
        </w:tc>
        <w:tc>
          <w:tcPr>
            <w:tcW w:w="946" w:type="dxa"/>
          </w:tcPr>
          <w:p w14:paraId="03C3C1B8" w14:textId="77777777" w:rsidR="001125AD" w:rsidRPr="00124374" w:rsidRDefault="001125AD" w:rsidP="00874DB1">
            <w:pPr>
              <w:jc w:val="center"/>
              <w:rPr>
                <w:rFonts w:cstheme="minorHAnsi"/>
                <w:sz w:val="20"/>
                <w:szCs w:val="20"/>
              </w:rPr>
            </w:pPr>
          </w:p>
        </w:tc>
      </w:tr>
      <w:tr w:rsidR="00506A18" w:rsidRPr="00932424" w14:paraId="5708FDBC" w14:textId="77777777" w:rsidTr="009135AE">
        <w:tc>
          <w:tcPr>
            <w:tcW w:w="2076" w:type="dxa"/>
          </w:tcPr>
          <w:p w14:paraId="6C4292FA" w14:textId="77777777" w:rsidR="00506A18" w:rsidRPr="00124374" w:rsidRDefault="00506A18" w:rsidP="009B03B2">
            <w:pPr>
              <w:rPr>
                <w:rFonts w:cstheme="minorHAnsi"/>
                <w:sz w:val="20"/>
                <w:szCs w:val="20"/>
              </w:rPr>
            </w:pPr>
            <w:r w:rsidRPr="00124374">
              <w:rPr>
                <w:rFonts w:cstheme="minorHAnsi"/>
                <w:sz w:val="20"/>
                <w:szCs w:val="20"/>
              </w:rPr>
              <w:t>p-value</w:t>
            </w:r>
            <w:r w:rsidR="00EF1A81">
              <w:rPr>
                <w:rFonts w:cstheme="minorHAnsi"/>
                <w:sz w:val="20"/>
                <w:szCs w:val="20"/>
              </w:rPr>
              <w:t>**</w:t>
            </w:r>
          </w:p>
        </w:tc>
        <w:tc>
          <w:tcPr>
            <w:tcW w:w="1847" w:type="dxa"/>
          </w:tcPr>
          <w:p w14:paraId="510D6AB1" w14:textId="77777777" w:rsidR="00506A18" w:rsidRPr="00124374" w:rsidRDefault="00C912F3" w:rsidP="00874DB1">
            <w:pPr>
              <w:jc w:val="center"/>
              <w:rPr>
                <w:rFonts w:cstheme="minorHAnsi"/>
                <w:sz w:val="20"/>
                <w:szCs w:val="20"/>
              </w:rPr>
            </w:pPr>
            <w:r>
              <w:rPr>
                <w:rFonts w:cstheme="minorHAnsi"/>
                <w:sz w:val="20"/>
                <w:szCs w:val="20"/>
              </w:rPr>
              <w:t>&lt;0.001</w:t>
            </w:r>
          </w:p>
        </w:tc>
        <w:tc>
          <w:tcPr>
            <w:tcW w:w="1430" w:type="dxa"/>
            <w:gridSpan w:val="2"/>
          </w:tcPr>
          <w:p w14:paraId="0AC2FB78" w14:textId="77777777" w:rsidR="00506A18" w:rsidRPr="00124374" w:rsidRDefault="00506A18" w:rsidP="00874DB1">
            <w:pPr>
              <w:jc w:val="center"/>
              <w:rPr>
                <w:rFonts w:cstheme="minorHAnsi"/>
                <w:sz w:val="20"/>
                <w:szCs w:val="20"/>
              </w:rPr>
            </w:pPr>
          </w:p>
        </w:tc>
        <w:tc>
          <w:tcPr>
            <w:tcW w:w="1796" w:type="dxa"/>
          </w:tcPr>
          <w:p w14:paraId="7535E509" w14:textId="77777777" w:rsidR="00506A18" w:rsidRPr="00124374" w:rsidRDefault="00506A18" w:rsidP="00874DB1">
            <w:pPr>
              <w:jc w:val="center"/>
              <w:rPr>
                <w:rFonts w:cstheme="minorHAnsi"/>
                <w:sz w:val="20"/>
                <w:szCs w:val="20"/>
              </w:rPr>
            </w:pPr>
          </w:p>
        </w:tc>
        <w:tc>
          <w:tcPr>
            <w:tcW w:w="1490" w:type="dxa"/>
          </w:tcPr>
          <w:p w14:paraId="2FA07E2F" w14:textId="77777777" w:rsidR="00506A18" w:rsidRPr="00124374" w:rsidRDefault="007302AA" w:rsidP="00874DB1">
            <w:pPr>
              <w:jc w:val="center"/>
              <w:rPr>
                <w:rFonts w:cstheme="minorHAnsi"/>
                <w:sz w:val="20"/>
                <w:szCs w:val="20"/>
              </w:rPr>
            </w:pPr>
            <w:r>
              <w:rPr>
                <w:rFonts w:cstheme="minorHAnsi"/>
                <w:sz w:val="20"/>
                <w:szCs w:val="20"/>
              </w:rPr>
              <w:t>&lt;0.001</w:t>
            </w:r>
          </w:p>
        </w:tc>
        <w:tc>
          <w:tcPr>
            <w:tcW w:w="851" w:type="dxa"/>
          </w:tcPr>
          <w:p w14:paraId="3B15AAEA" w14:textId="77777777" w:rsidR="00506A18" w:rsidRPr="00124374" w:rsidRDefault="00506A18" w:rsidP="00874DB1">
            <w:pPr>
              <w:jc w:val="center"/>
              <w:rPr>
                <w:rFonts w:cstheme="minorHAnsi"/>
                <w:sz w:val="20"/>
                <w:szCs w:val="20"/>
              </w:rPr>
            </w:pPr>
          </w:p>
        </w:tc>
        <w:tc>
          <w:tcPr>
            <w:tcW w:w="1842" w:type="dxa"/>
          </w:tcPr>
          <w:p w14:paraId="494AA4AE" w14:textId="414F28BB" w:rsidR="00506A18" w:rsidRPr="00124374" w:rsidRDefault="009868C5" w:rsidP="00874DB1">
            <w:pPr>
              <w:jc w:val="center"/>
              <w:rPr>
                <w:rFonts w:cstheme="minorHAnsi"/>
                <w:sz w:val="20"/>
                <w:szCs w:val="20"/>
              </w:rPr>
            </w:pPr>
            <w:ins w:id="201" w:author="Matt Lyon" w:date="2020-10-26T13:45:00Z">
              <w:r>
                <w:rPr>
                  <w:rFonts w:cstheme="minorHAnsi"/>
                  <w:sz w:val="20"/>
                  <w:szCs w:val="20"/>
                </w:rPr>
                <w:t>N/A</w:t>
              </w:r>
            </w:ins>
          </w:p>
        </w:tc>
        <w:tc>
          <w:tcPr>
            <w:tcW w:w="1606" w:type="dxa"/>
          </w:tcPr>
          <w:p w14:paraId="4F9C809A" w14:textId="77777777" w:rsidR="00506A18" w:rsidRPr="00124374" w:rsidRDefault="00506A18" w:rsidP="00874DB1">
            <w:pPr>
              <w:jc w:val="center"/>
              <w:rPr>
                <w:rFonts w:cstheme="minorHAnsi"/>
                <w:sz w:val="20"/>
                <w:szCs w:val="20"/>
              </w:rPr>
            </w:pPr>
          </w:p>
        </w:tc>
        <w:tc>
          <w:tcPr>
            <w:tcW w:w="946" w:type="dxa"/>
          </w:tcPr>
          <w:p w14:paraId="41FE622C" w14:textId="77777777" w:rsidR="00506A18" w:rsidRPr="00124374" w:rsidRDefault="00506A18" w:rsidP="00874DB1">
            <w:pPr>
              <w:jc w:val="center"/>
              <w:rPr>
                <w:rFonts w:cstheme="minorHAnsi"/>
                <w:sz w:val="20"/>
                <w:szCs w:val="20"/>
              </w:rPr>
            </w:pPr>
          </w:p>
        </w:tc>
      </w:tr>
      <w:tr w:rsidR="009868C5" w:rsidRPr="00932424" w14:paraId="0306E453" w14:textId="77777777" w:rsidTr="00A75369">
        <w:trPr>
          <w:ins w:id="202" w:author="Matt Lyon" w:date="2020-10-26T13:45:00Z"/>
        </w:trPr>
        <w:tc>
          <w:tcPr>
            <w:tcW w:w="2076" w:type="dxa"/>
          </w:tcPr>
          <w:p w14:paraId="607C38A4" w14:textId="77777777" w:rsidR="009868C5" w:rsidRPr="00124374" w:rsidRDefault="009868C5" w:rsidP="00A75369">
            <w:pPr>
              <w:rPr>
                <w:ins w:id="203" w:author="Matt Lyon" w:date="2020-10-26T13:45:00Z"/>
                <w:rFonts w:cstheme="minorHAnsi"/>
                <w:sz w:val="20"/>
                <w:szCs w:val="20"/>
              </w:rPr>
            </w:pPr>
            <w:ins w:id="204" w:author="Matt Lyon" w:date="2020-10-26T13:45:00Z">
              <w:r>
                <w:rPr>
                  <w:rFonts w:cstheme="minorHAnsi"/>
                  <w:sz w:val="20"/>
                  <w:szCs w:val="20"/>
                </w:rPr>
                <w:t>ML Model (L-Regression)</w:t>
              </w:r>
            </w:ins>
          </w:p>
        </w:tc>
        <w:tc>
          <w:tcPr>
            <w:tcW w:w="1847" w:type="dxa"/>
          </w:tcPr>
          <w:p w14:paraId="1895CC3D" w14:textId="77777777" w:rsidR="009868C5" w:rsidRPr="00124374" w:rsidRDefault="009868C5" w:rsidP="00A75369">
            <w:pPr>
              <w:jc w:val="center"/>
              <w:rPr>
                <w:ins w:id="205" w:author="Matt Lyon" w:date="2020-10-26T13:45:00Z"/>
                <w:rFonts w:cstheme="minorHAnsi"/>
                <w:sz w:val="20"/>
                <w:szCs w:val="20"/>
              </w:rPr>
            </w:pPr>
          </w:p>
        </w:tc>
        <w:tc>
          <w:tcPr>
            <w:tcW w:w="1430" w:type="dxa"/>
            <w:gridSpan w:val="2"/>
          </w:tcPr>
          <w:p w14:paraId="45C8FFC6" w14:textId="77777777" w:rsidR="009868C5" w:rsidRPr="00124374" w:rsidRDefault="009868C5" w:rsidP="00A75369">
            <w:pPr>
              <w:jc w:val="center"/>
              <w:rPr>
                <w:ins w:id="206" w:author="Matt Lyon" w:date="2020-10-26T13:45:00Z"/>
                <w:rFonts w:cstheme="minorHAnsi"/>
                <w:sz w:val="20"/>
                <w:szCs w:val="20"/>
              </w:rPr>
            </w:pPr>
          </w:p>
        </w:tc>
        <w:tc>
          <w:tcPr>
            <w:tcW w:w="1796" w:type="dxa"/>
          </w:tcPr>
          <w:p w14:paraId="4B0930EF" w14:textId="77777777" w:rsidR="009868C5" w:rsidRPr="00124374" w:rsidRDefault="009868C5" w:rsidP="00A75369">
            <w:pPr>
              <w:jc w:val="center"/>
              <w:rPr>
                <w:ins w:id="207" w:author="Matt Lyon" w:date="2020-10-26T13:45:00Z"/>
                <w:rFonts w:cstheme="minorHAnsi"/>
                <w:sz w:val="20"/>
                <w:szCs w:val="20"/>
              </w:rPr>
            </w:pPr>
          </w:p>
        </w:tc>
        <w:tc>
          <w:tcPr>
            <w:tcW w:w="1490" w:type="dxa"/>
          </w:tcPr>
          <w:p w14:paraId="3AA73124" w14:textId="77777777" w:rsidR="009868C5" w:rsidRPr="00124374" w:rsidRDefault="009868C5" w:rsidP="00A75369">
            <w:pPr>
              <w:jc w:val="center"/>
              <w:rPr>
                <w:ins w:id="208" w:author="Matt Lyon" w:date="2020-10-26T13:45:00Z"/>
                <w:rFonts w:cstheme="minorHAnsi"/>
                <w:sz w:val="20"/>
                <w:szCs w:val="20"/>
              </w:rPr>
            </w:pPr>
          </w:p>
        </w:tc>
        <w:tc>
          <w:tcPr>
            <w:tcW w:w="851" w:type="dxa"/>
          </w:tcPr>
          <w:p w14:paraId="3B1516A2" w14:textId="77777777" w:rsidR="009868C5" w:rsidRPr="00124374" w:rsidRDefault="009868C5" w:rsidP="00A75369">
            <w:pPr>
              <w:jc w:val="center"/>
              <w:rPr>
                <w:ins w:id="209" w:author="Matt Lyon" w:date="2020-10-26T13:45:00Z"/>
                <w:rFonts w:cstheme="minorHAnsi"/>
                <w:sz w:val="20"/>
                <w:szCs w:val="20"/>
              </w:rPr>
            </w:pPr>
          </w:p>
        </w:tc>
        <w:tc>
          <w:tcPr>
            <w:tcW w:w="1842" w:type="dxa"/>
          </w:tcPr>
          <w:p w14:paraId="3312158D" w14:textId="19BAA961" w:rsidR="009868C5" w:rsidRPr="00124374" w:rsidRDefault="009868C5" w:rsidP="00A75369">
            <w:pPr>
              <w:jc w:val="center"/>
              <w:rPr>
                <w:ins w:id="210" w:author="Matt Lyon" w:date="2020-10-26T13:45:00Z"/>
                <w:rFonts w:cstheme="minorHAnsi"/>
                <w:sz w:val="20"/>
                <w:szCs w:val="20"/>
              </w:rPr>
            </w:pPr>
            <w:ins w:id="211" w:author="Matt Lyon" w:date="2020-10-26T13:45:00Z">
              <w:r>
                <w:rPr>
                  <w:rFonts w:cstheme="minorHAnsi"/>
                  <w:sz w:val="20"/>
                  <w:szCs w:val="20"/>
                </w:rPr>
                <w:t>N/A</w:t>
              </w:r>
            </w:ins>
          </w:p>
        </w:tc>
        <w:tc>
          <w:tcPr>
            <w:tcW w:w="1606" w:type="dxa"/>
          </w:tcPr>
          <w:p w14:paraId="57D18DC0" w14:textId="77777777" w:rsidR="009868C5" w:rsidRPr="00124374" w:rsidRDefault="009868C5" w:rsidP="00A75369">
            <w:pPr>
              <w:jc w:val="center"/>
              <w:rPr>
                <w:ins w:id="212" w:author="Matt Lyon" w:date="2020-10-26T13:45:00Z"/>
                <w:rFonts w:cstheme="minorHAnsi"/>
                <w:sz w:val="20"/>
                <w:szCs w:val="20"/>
              </w:rPr>
            </w:pPr>
          </w:p>
        </w:tc>
        <w:tc>
          <w:tcPr>
            <w:tcW w:w="946" w:type="dxa"/>
          </w:tcPr>
          <w:p w14:paraId="1D37DC30" w14:textId="77777777" w:rsidR="009868C5" w:rsidRPr="00124374" w:rsidRDefault="009868C5" w:rsidP="00A75369">
            <w:pPr>
              <w:jc w:val="center"/>
              <w:rPr>
                <w:ins w:id="213" w:author="Matt Lyon" w:date="2020-10-26T13:45:00Z"/>
                <w:rFonts w:cstheme="minorHAnsi"/>
                <w:sz w:val="20"/>
                <w:szCs w:val="20"/>
              </w:rPr>
            </w:pPr>
          </w:p>
        </w:tc>
      </w:tr>
      <w:tr w:rsidR="009868C5" w:rsidRPr="00932424" w14:paraId="6CF95893" w14:textId="77777777" w:rsidTr="00A75369">
        <w:trPr>
          <w:ins w:id="214" w:author="Matt Lyon" w:date="2020-10-26T13:45:00Z"/>
        </w:trPr>
        <w:tc>
          <w:tcPr>
            <w:tcW w:w="2076" w:type="dxa"/>
          </w:tcPr>
          <w:p w14:paraId="3A71F12F" w14:textId="77777777" w:rsidR="009868C5" w:rsidRPr="00124374" w:rsidRDefault="009868C5" w:rsidP="00A75369">
            <w:pPr>
              <w:rPr>
                <w:ins w:id="215" w:author="Matt Lyon" w:date="2020-10-26T13:45:00Z"/>
                <w:rFonts w:cstheme="minorHAnsi"/>
                <w:sz w:val="20"/>
                <w:szCs w:val="20"/>
              </w:rPr>
            </w:pPr>
            <w:ins w:id="216" w:author="Matt Lyon" w:date="2020-10-26T13:45:00Z">
              <w:r w:rsidRPr="00124374">
                <w:rPr>
                  <w:rFonts w:cstheme="minorHAnsi"/>
                  <w:sz w:val="20"/>
                  <w:szCs w:val="20"/>
                </w:rPr>
                <w:t>p-value</w:t>
              </w:r>
            </w:ins>
          </w:p>
        </w:tc>
        <w:tc>
          <w:tcPr>
            <w:tcW w:w="1847" w:type="dxa"/>
          </w:tcPr>
          <w:p w14:paraId="403E7849" w14:textId="77777777" w:rsidR="009868C5" w:rsidRPr="00124374" w:rsidRDefault="009868C5" w:rsidP="00A75369">
            <w:pPr>
              <w:jc w:val="center"/>
              <w:rPr>
                <w:ins w:id="217" w:author="Matt Lyon" w:date="2020-10-26T13:45:00Z"/>
                <w:rFonts w:cstheme="minorHAnsi"/>
                <w:sz w:val="20"/>
                <w:szCs w:val="20"/>
              </w:rPr>
            </w:pPr>
          </w:p>
        </w:tc>
        <w:tc>
          <w:tcPr>
            <w:tcW w:w="1430" w:type="dxa"/>
            <w:gridSpan w:val="2"/>
          </w:tcPr>
          <w:p w14:paraId="37995BB1" w14:textId="77777777" w:rsidR="009868C5" w:rsidRPr="00124374" w:rsidRDefault="009868C5" w:rsidP="00A75369">
            <w:pPr>
              <w:jc w:val="center"/>
              <w:rPr>
                <w:ins w:id="218" w:author="Matt Lyon" w:date="2020-10-26T13:45:00Z"/>
                <w:rFonts w:cstheme="minorHAnsi"/>
                <w:sz w:val="20"/>
                <w:szCs w:val="20"/>
              </w:rPr>
            </w:pPr>
          </w:p>
        </w:tc>
        <w:tc>
          <w:tcPr>
            <w:tcW w:w="1796" w:type="dxa"/>
          </w:tcPr>
          <w:p w14:paraId="115F609B" w14:textId="77777777" w:rsidR="009868C5" w:rsidRPr="00124374" w:rsidRDefault="009868C5" w:rsidP="00A75369">
            <w:pPr>
              <w:jc w:val="center"/>
              <w:rPr>
                <w:ins w:id="219" w:author="Matt Lyon" w:date="2020-10-26T13:45:00Z"/>
                <w:rFonts w:cstheme="minorHAnsi"/>
                <w:sz w:val="20"/>
                <w:szCs w:val="20"/>
              </w:rPr>
            </w:pPr>
          </w:p>
        </w:tc>
        <w:tc>
          <w:tcPr>
            <w:tcW w:w="1490" w:type="dxa"/>
          </w:tcPr>
          <w:p w14:paraId="1309E2D8" w14:textId="77777777" w:rsidR="009868C5" w:rsidRPr="00124374" w:rsidRDefault="009868C5" w:rsidP="00A75369">
            <w:pPr>
              <w:jc w:val="center"/>
              <w:rPr>
                <w:ins w:id="220" w:author="Matt Lyon" w:date="2020-10-26T13:45:00Z"/>
                <w:rFonts w:cstheme="minorHAnsi"/>
                <w:sz w:val="20"/>
                <w:szCs w:val="20"/>
              </w:rPr>
            </w:pPr>
          </w:p>
        </w:tc>
        <w:tc>
          <w:tcPr>
            <w:tcW w:w="851" w:type="dxa"/>
          </w:tcPr>
          <w:p w14:paraId="7D502559" w14:textId="77777777" w:rsidR="009868C5" w:rsidRPr="00124374" w:rsidRDefault="009868C5" w:rsidP="00A75369">
            <w:pPr>
              <w:jc w:val="center"/>
              <w:rPr>
                <w:ins w:id="221" w:author="Matt Lyon" w:date="2020-10-26T13:45:00Z"/>
                <w:rFonts w:cstheme="minorHAnsi"/>
                <w:sz w:val="20"/>
                <w:szCs w:val="20"/>
              </w:rPr>
            </w:pPr>
          </w:p>
        </w:tc>
        <w:tc>
          <w:tcPr>
            <w:tcW w:w="1842" w:type="dxa"/>
          </w:tcPr>
          <w:p w14:paraId="06B5BFF8" w14:textId="2900B9FE" w:rsidR="009868C5" w:rsidRPr="00124374" w:rsidRDefault="009868C5" w:rsidP="00A75369">
            <w:pPr>
              <w:jc w:val="center"/>
              <w:rPr>
                <w:ins w:id="222" w:author="Matt Lyon" w:date="2020-10-26T13:45:00Z"/>
                <w:rFonts w:cstheme="minorHAnsi"/>
                <w:sz w:val="20"/>
                <w:szCs w:val="20"/>
              </w:rPr>
            </w:pPr>
            <w:ins w:id="223" w:author="Matt Lyon" w:date="2020-10-26T13:45:00Z">
              <w:r>
                <w:rPr>
                  <w:rFonts w:cstheme="minorHAnsi"/>
                  <w:sz w:val="20"/>
                  <w:szCs w:val="20"/>
                </w:rPr>
                <w:t>N/A</w:t>
              </w:r>
            </w:ins>
          </w:p>
        </w:tc>
        <w:tc>
          <w:tcPr>
            <w:tcW w:w="1606" w:type="dxa"/>
          </w:tcPr>
          <w:p w14:paraId="059251A8" w14:textId="77777777" w:rsidR="009868C5" w:rsidRPr="00124374" w:rsidRDefault="009868C5" w:rsidP="00A75369">
            <w:pPr>
              <w:jc w:val="center"/>
              <w:rPr>
                <w:ins w:id="224" w:author="Matt Lyon" w:date="2020-10-26T13:45:00Z"/>
                <w:rFonts w:cstheme="minorHAnsi"/>
                <w:sz w:val="20"/>
                <w:szCs w:val="20"/>
              </w:rPr>
            </w:pPr>
          </w:p>
        </w:tc>
        <w:tc>
          <w:tcPr>
            <w:tcW w:w="946" w:type="dxa"/>
          </w:tcPr>
          <w:p w14:paraId="59535539" w14:textId="77777777" w:rsidR="009868C5" w:rsidRPr="00124374" w:rsidRDefault="009868C5" w:rsidP="00A75369">
            <w:pPr>
              <w:jc w:val="center"/>
              <w:rPr>
                <w:ins w:id="225" w:author="Matt Lyon" w:date="2020-10-26T13:45:00Z"/>
                <w:rFonts w:cstheme="minorHAnsi"/>
                <w:sz w:val="20"/>
                <w:szCs w:val="20"/>
              </w:rPr>
            </w:pPr>
          </w:p>
        </w:tc>
      </w:tr>
      <w:tr w:rsidR="009868C5" w:rsidRPr="00932424" w14:paraId="696CD554" w14:textId="77777777" w:rsidTr="00A75369">
        <w:trPr>
          <w:ins w:id="226" w:author="Matt Lyon" w:date="2020-10-26T13:45:00Z"/>
        </w:trPr>
        <w:tc>
          <w:tcPr>
            <w:tcW w:w="2076" w:type="dxa"/>
          </w:tcPr>
          <w:p w14:paraId="34C7FCAF" w14:textId="77777777" w:rsidR="009868C5" w:rsidRPr="00124374" w:rsidRDefault="009868C5" w:rsidP="00A75369">
            <w:pPr>
              <w:rPr>
                <w:ins w:id="227" w:author="Matt Lyon" w:date="2020-10-26T13:45:00Z"/>
                <w:rFonts w:cstheme="minorHAnsi"/>
                <w:sz w:val="20"/>
                <w:szCs w:val="20"/>
              </w:rPr>
            </w:pPr>
            <w:ins w:id="228" w:author="Matt Lyon" w:date="2020-10-26T13:45:00Z">
              <w:r>
                <w:rPr>
                  <w:rFonts w:cstheme="minorHAnsi"/>
                  <w:sz w:val="20"/>
                  <w:szCs w:val="20"/>
                </w:rPr>
                <w:t>ML Model (Random Forest)</w:t>
              </w:r>
            </w:ins>
          </w:p>
        </w:tc>
        <w:tc>
          <w:tcPr>
            <w:tcW w:w="1847" w:type="dxa"/>
          </w:tcPr>
          <w:p w14:paraId="77359405" w14:textId="77777777" w:rsidR="009868C5" w:rsidRPr="00124374" w:rsidRDefault="009868C5" w:rsidP="00A75369">
            <w:pPr>
              <w:jc w:val="center"/>
              <w:rPr>
                <w:ins w:id="229" w:author="Matt Lyon" w:date="2020-10-26T13:45:00Z"/>
                <w:rFonts w:cstheme="minorHAnsi"/>
                <w:sz w:val="20"/>
                <w:szCs w:val="20"/>
              </w:rPr>
            </w:pPr>
          </w:p>
        </w:tc>
        <w:tc>
          <w:tcPr>
            <w:tcW w:w="1430" w:type="dxa"/>
            <w:gridSpan w:val="2"/>
          </w:tcPr>
          <w:p w14:paraId="5D7C8AD6" w14:textId="77777777" w:rsidR="009868C5" w:rsidRPr="00124374" w:rsidRDefault="009868C5" w:rsidP="00A75369">
            <w:pPr>
              <w:jc w:val="center"/>
              <w:rPr>
                <w:ins w:id="230" w:author="Matt Lyon" w:date="2020-10-26T13:45:00Z"/>
                <w:rFonts w:cstheme="minorHAnsi"/>
                <w:sz w:val="20"/>
                <w:szCs w:val="20"/>
              </w:rPr>
            </w:pPr>
          </w:p>
        </w:tc>
        <w:tc>
          <w:tcPr>
            <w:tcW w:w="1796" w:type="dxa"/>
          </w:tcPr>
          <w:p w14:paraId="0DE719DF" w14:textId="77777777" w:rsidR="009868C5" w:rsidRPr="00124374" w:rsidRDefault="009868C5" w:rsidP="00A75369">
            <w:pPr>
              <w:jc w:val="center"/>
              <w:rPr>
                <w:ins w:id="231" w:author="Matt Lyon" w:date="2020-10-26T13:45:00Z"/>
                <w:rFonts w:cstheme="minorHAnsi"/>
                <w:sz w:val="20"/>
                <w:szCs w:val="20"/>
              </w:rPr>
            </w:pPr>
          </w:p>
        </w:tc>
        <w:tc>
          <w:tcPr>
            <w:tcW w:w="1490" w:type="dxa"/>
          </w:tcPr>
          <w:p w14:paraId="75D84997" w14:textId="77777777" w:rsidR="009868C5" w:rsidRPr="00124374" w:rsidRDefault="009868C5" w:rsidP="00A75369">
            <w:pPr>
              <w:jc w:val="center"/>
              <w:rPr>
                <w:ins w:id="232" w:author="Matt Lyon" w:date="2020-10-26T13:45:00Z"/>
                <w:rFonts w:cstheme="minorHAnsi"/>
                <w:sz w:val="20"/>
                <w:szCs w:val="20"/>
              </w:rPr>
            </w:pPr>
          </w:p>
        </w:tc>
        <w:tc>
          <w:tcPr>
            <w:tcW w:w="851" w:type="dxa"/>
          </w:tcPr>
          <w:p w14:paraId="058C0DEF" w14:textId="77777777" w:rsidR="009868C5" w:rsidRPr="00124374" w:rsidRDefault="009868C5" w:rsidP="00A75369">
            <w:pPr>
              <w:jc w:val="center"/>
              <w:rPr>
                <w:ins w:id="233" w:author="Matt Lyon" w:date="2020-10-26T13:45:00Z"/>
                <w:rFonts w:cstheme="minorHAnsi"/>
                <w:sz w:val="20"/>
                <w:szCs w:val="20"/>
              </w:rPr>
            </w:pPr>
          </w:p>
        </w:tc>
        <w:tc>
          <w:tcPr>
            <w:tcW w:w="1842" w:type="dxa"/>
          </w:tcPr>
          <w:p w14:paraId="68FF48D6" w14:textId="1BEC1141" w:rsidR="009868C5" w:rsidRPr="00124374" w:rsidRDefault="009868C5" w:rsidP="00A75369">
            <w:pPr>
              <w:jc w:val="center"/>
              <w:rPr>
                <w:ins w:id="234" w:author="Matt Lyon" w:date="2020-10-26T13:45:00Z"/>
                <w:rFonts w:cstheme="minorHAnsi"/>
                <w:sz w:val="20"/>
                <w:szCs w:val="20"/>
              </w:rPr>
            </w:pPr>
            <w:ins w:id="235" w:author="Matt Lyon" w:date="2020-10-26T13:45:00Z">
              <w:r>
                <w:rPr>
                  <w:rFonts w:cstheme="minorHAnsi"/>
                  <w:sz w:val="20"/>
                  <w:szCs w:val="20"/>
                </w:rPr>
                <w:t>N/A</w:t>
              </w:r>
            </w:ins>
          </w:p>
        </w:tc>
        <w:tc>
          <w:tcPr>
            <w:tcW w:w="1606" w:type="dxa"/>
          </w:tcPr>
          <w:p w14:paraId="249A30BB" w14:textId="77777777" w:rsidR="009868C5" w:rsidRPr="00124374" w:rsidRDefault="009868C5" w:rsidP="00A75369">
            <w:pPr>
              <w:jc w:val="center"/>
              <w:rPr>
                <w:ins w:id="236" w:author="Matt Lyon" w:date="2020-10-26T13:45:00Z"/>
                <w:rFonts w:cstheme="minorHAnsi"/>
                <w:sz w:val="20"/>
                <w:szCs w:val="20"/>
              </w:rPr>
            </w:pPr>
          </w:p>
        </w:tc>
        <w:tc>
          <w:tcPr>
            <w:tcW w:w="946" w:type="dxa"/>
          </w:tcPr>
          <w:p w14:paraId="4A4C3A7E" w14:textId="77777777" w:rsidR="009868C5" w:rsidRPr="00124374" w:rsidRDefault="009868C5" w:rsidP="00A75369">
            <w:pPr>
              <w:jc w:val="center"/>
              <w:rPr>
                <w:ins w:id="237" w:author="Matt Lyon" w:date="2020-10-26T13:45:00Z"/>
                <w:rFonts w:cstheme="minorHAnsi"/>
                <w:sz w:val="20"/>
                <w:szCs w:val="20"/>
              </w:rPr>
            </w:pPr>
          </w:p>
        </w:tc>
      </w:tr>
      <w:tr w:rsidR="009868C5" w:rsidRPr="00932424" w14:paraId="775076DC" w14:textId="77777777" w:rsidTr="00A75369">
        <w:trPr>
          <w:ins w:id="238" w:author="Matt Lyon" w:date="2020-10-26T13:45:00Z"/>
        </w:trPr>
        <w:tc>
          <w:tcPr>
            <w:tcW w:w="2076" w:type="dxa"/>
          </w:tcPr>
          <w:p w14:paraId="0F40E464" w14:textId="77777777" w:rsidR="009868C5" w:rsidRPr="00124374" w:rsidRDefault="009868C5" w:rsidP="00A75369">
            <w:pPr>
              <w:rPr>
                <w:ins w:id="239" w:author="Matt Lyon" w:date="2020-10-26T13:45:00Z"/>
                <w:rFonts w:cstheme="minorHAnsi"/>
                <w:sz w:val="20"/>
                <w:szCs w:val="20"/>
              </w:rPr>
            </w:pPr>
            <w:ins w:id="240" w:author="Matt Lyon" w:date="2020-10-26T13:45:00Z">
              <w:r w:rsidRPr="00124374">
                <w:rPr>
                  <w:rFonts w:cstheme="minorHAnsi"/>
                  <w:sz w:val="20"/>
                  <w:szCs w:val="20"/>
                </w:rPr>
                <w:t>p-value</w:t>
              </w:r>
            </w:ins>
          </w:p>
        </w:tc>
        <w:tc>
          <w:tcPr>
            <w:tcW w:w="1847" w:type="dxa"/>
          </w:tcPr>
          <w:p w14:paraId="478680E2" w14:textId="77777777" w:rsidR="009868C5" w:rsidRPr="00124374" w:rsidRDefault="009868C5" w:rsidP="00A75369">
            <w:pPr>
              <w:jc w:val="center"/>
              <w:rPr>
                <w:ins w:id="241" w:author="Matt Lyon" w:date="2020-10-26T13:45:00Z"/>
                <w:rFonts w:cstheme="minorHAnsi"/>
                <w:sz w:val="20"/>
                <w:szCs w:val="20"/>
              </w:rPr>
            </w:pPr>
          </w:p>
        </w:tc>
        <w:tc>
          <w:tcPr>
            <w:tcW w:w="1430" w:type="dxa"/>
            <w:gridSpan w:val="2"/>
          </w:tcPr>
          <w:p w14:paraId="0E0B2C8E" w14:textId="77777777" w:rsidR="009868C5" w:rsidRPr="00124374" w:rsidRDefault="009868C5" w:rsidP="00A75369">
            <w:pPr>
              <w:jc w:val="center"/>
              <w:rPr>
                <w:ins w:id="242" w:author="Matt Lyon" w:date="2020-10-26T13:45:00Z"/>
                <w:rFonts w:cstheme="minorHAnsi"/>
                <w:sz w:val="20"/>
                <w:szCs w:val="20"/>
              </w:rPr>
            </w:pPr>
          </w:p>
        </w:tc>
        <w:tc>
          <w:tcPr>
            <w:tcW w:w="1796" w:type="dxa"/>
          </w:tcPr>
          <w:p w14:paraId="5DB8FDE1" w14:textId="77777777" w:rsidR="009868C5" w:rsidRPr="00124374" w:rsidRDefault="009868C5" w:rsidP="00A75369">
            <w:pPr>
              <w:jc w:val="center"/>
              <w:rPr>
                <w:ins w:id="243" w:author="Matt Lyon" w:date="2020-10-26T13:45:00Z"/>
                <w:rFonts w:cstheme="minorHAnsi"/>
                <w:sz w:val="20"/>
                <w:szCs w:val="20"/>
              </w:rPr>
            </w:pPr>
          </w:p>
        </w:tc>
        <w:tc>
          <w:tcPr>
            <w:tcW w:w="1490" w:type="dxa"/>
          </w:tcPr>
          <w:p w14:paraId="1CF086B8" w14:textId="77777777" w:rsidR="009868C5" w:rsidRPr="00124374" w:rsidRDefault="009868C5" w:rsidP="00A75369">
            <w:pPr>
              <w:jc w:val="center"/>
              <w:rPr>
                <w:ins w:id="244" w:author="Matt Lyon" w:date="2020-10-26T13:45:00Z"/>
                <w:rFonts w:cstheme="minorHAnsi"/>
                <w:sz w:val="20"/>
                <w:szCs w:val="20"/>
              </w:rPr>
            </w:pPr>
          </w:p>
        </w:tc>
        <w:tc>
          <w:tcPr>
            <w:tcW w:w="851" w:type="dxa"/>
          </w:tcPr>
          <w:p w14:paraId="526CFC7C" w14:textId="77777777" w:rsidR="009868C5" w:rsidRPr="00124374" w:rsidRDefault="009868C5" w:rsidP="00A75369">
            <w:pPr>
              <w:jc w:val="center"/>
              <w:rPr>
                <w:ins w:id="245" w:author="Matt Lyon" w:date="2020-10-26T13:45:00Z"/>
                <w:rFonts w:cstheme="minorHAnsi"/>
                <w:sz w:val="20"/>
                <w:szCs w:val="20"/>
              </w:rPr>
            </w:pPr>
          </w:p>
        </w:tc>
        <w:tc>
          <w:tcPr>
            <w:tcW w:w="1842" w:type="dxa"/>
          </w:tcPr>
          <w:p w14:paraId="3A1F115D" w14:textId="4A5EA522" w:rsidR="009868C5" w:rsidRPr="00124374" w:rsidRDefault="009868C5" w:rsidP="00A75369">
            <w:pPr>
              <w:jc w:val="center"/>
              <w:rPr>
                <w:ins w:id="246" w:author="Matt Lyon" w:date="2020-10-26T13:45:00Z"/>
                <w:rFonts w:cstheme="minorHAnsi"/>
                <w:sz w:val="20"/>
                <w:szCs w:val="20"/>
              </w:rPr>
            </w:pPr>
            <w:ins w:id="247" w:author="Matt Lyon" w:date="2020-10-26T13:45:00Z">
              <w:r>
                <w:rPr>
                  <w:rFonts w:cstheme="minorHAnsi"/>
                  <w:sz w:val="20"/>
                  <w:szCs w:val="20"/>
                </w:rPr>
                <w:t>N/A</w:t>
              </w:r>
            </w:ins>
          </w:p>
        </w:tc>
        <w:tc>
          <w:tcPr>
            <w:tcW w:w="1606" w:type="dxa"/>
          </w:tcPr>
          <w:p w14:paraId="54EA0157" w14:textId="77777777" w:rsidR="009868C5" w:rsidRPr="00124374" w:rsidRDefault="009868C5" w:rsidP="00A75369">
            <w:pPr>
              <w:jc w:val="center"/>
              <w:rPr>
                <w:ins w:id="248" w:author="Matt Lyon" w:date="2020-10-26T13:45:00Z"/>
                <w:rFonts w:cstheme="minorHAnsi"/>
                <w:sz w:val="20"/>
                <w:szCs w:val="20"/>
              </w:rPr>
            </w:pPr>
          </w:p>
        </w:tc>
        <w:tc>
          <w:tcPr>
            <w:tcW w:w="946" w:type="dxa"/>
          </w:tcPr>
          <w:p w14:paraId="3042374E" w14:textId="77777777" w:rsidR="009868C5" w:rsidRPr="00124374" w:rsidRDefault="009868C5" w:rsidP="00A75369">
            <w:pPr>
              <w:jc w:val="center"/>
              <w:rPr>
                <w:ins w:id="249" w:author="Matt Lyon" w:date="2020-10-26T13:45:00Z"/>
                <w:rFonts w:cstheme="minorHAnsi"/>
                <w:sz w:val="20"/>
                <w:szCs w:val="20"/>
              </w:rPr>
            </w:pPr>
          </w:p>
        </w:tc>
      </w:tr>
      <w:tr w:rsidR="009868C5" w:rsidRPr="00932424" w14:paraId="1068E223" w14:textId="77777777" w:rsidTr="00A75369">
        <w:trPr>
          <w:ins w:id="250" w:author="Matt Lyon" w:date="2020-10-26T13:45:00Z"/>
        </w:trPr>
        <w:tc>
          <w:tcPr>
            <w:tcW w:w="2076" w:type="dxa"/>
          </w:tcPr>
          <w:p w14:paraId="64ECD9B8" w14:textId="77777777" w:rsidR="009868C5" w:rsidRPr="00124374" w:rsidRDefault="009868C5" w:rsidP="00A75369">
            <w:pPr>
              <w:rPr>
                <w:ins w:id="251" w:author="Matt Lyon" w:date="2020-10-26T13:45:00Z"/>
                <w:rFonts w:cstheme="minorHAnsi"/>
                <w:sz w:val="20"/>
                <w:szCs w:val="20"/>
              </w:rPr>
            </w:pPr>
            <w:ins w:id="252" w:author="Matt Lyon" w:date="2020-10-26T13:45:00Z">
              <w:r>
                <w:rPr>
                  <w:rFonts w:cstheme="minorHAnsi"/>
                  <w:sz w:val="20"/>
                  <w:szCs w:val="20"/>
                </w:rPr>
                <w:t>ML Model (Neural Net)</w:t>
              </w:r>
            </w:ins>
          </w:p>
        </w:tc>
        <w:tc>
          <w:tcPr>
            <w:tcW w:w="1847" w:type="dxa"/>
          </w:tcPr>
          <w:p w14:paraId="6D695529" w14:textId="77777777" w:rsidR="009868C5" w:rsidRPr="00124374" w:rsidRDefault="009868C5" w:rsidP="00A75369">
            <w:pPr>
              <w:jc w:val="center"/>
              <w:rPr>
                <w:ins w:id="253" w:author="Matt Lyon" w:date="2020-10-26T13:45:00Z"/>
                <w:rFonts w:cstheme="minorHAnsi"/>
                <w:sz w:val="20"/>
                <w:szCs w:val="20"/>
              </w:rPr>
            </w:pPr>
          </w:p>
        </w:tc>
        <w:tc>
          <w:tcPr>
            <w:tcW w:w="1430" w:type="dxa"/>
            <w:gridSpan w:val="2"/>
          </w:tcPr>
          <w:p w14:paraId="7CF5069E" w14:textId="77777777" w:rsidR="009868C5" w:rsidRPr="00124374" w:rsidRDefault="009868C5" w:rsidP="00A75369">
            <w:pPr>
              <w:jc w:val="center"/>
              <w:rPr>
                <w:ins w:id="254" w:author="Matt Lyon" w:date="2020-10-26T13:45:00Z"/>
                <w:rFonts w:cstheme="minorHAnsi"/>
                <w:sz w:val="20"/>
                <w:szCs w:val="20"/>
              </w:rPr>
            </w:pPr>
          </w:p>
        </w:tc>
        <w:tc>
          <w:tcPr>
            <w:tcW w:w="1796" w:type="dxa"/>
          </w:tcPr>
          <w:p w14:paraId="5F0BDDFF" w14:textId="77777777" w:rsidR="009868C5" w:rsidRPr="00124374" w:rsidRDefault="009868C5" w:rsidP="00A75369">
            <w:pPr>
              <w:jc w:val="center"/>
              <w:rPr>
                <w:ins w:id="255" w:author="Matt Lyon" w:date="2020-10-26T13:45:00Z"/>
                <w:rFonts w:cstheme="minorHAnsi"/>
                <w:sz w:val="20"/>
                <w:szCs w:val="20"/>
              </w:rPr>
            </w:pPr>
          </w:p>
        </w:tc>
        <w:tc>
          <w:tcPr>
            <w:tcW w:w="1490" w:type="dxa"/>
          </w:tcPr>
          <w:p w14:paraId="6550708D" w14:textId="77777777" w:rsidR="009868C5" w:rsidRPr="00124374" w:rsidRDefault="009868C5" w:rsidP="00A75369">
            <w:pPr>
              <w:jc w:val="center"/>
              <w:rPr>
                <w:ins w:id="256" w:author="Matt Lyon" w:date="2020-10-26T13:45:00Z"/>
                <w:rFonts w:cstheme="minorHAnsi"/>
                <w:sz w:val="20"/>
                <w:szCs w:val="20"/>
              </w:rPr>
            </w:pPr>
          </w:p>
        </w:tc>
        <w:tc>
          <w:tcPr>
            <w:tcW w:w="851" w:type="dxa"/>
          </w:tcPr>
          <w:p w14:paraId="59FAC729" w14:textId="77777777" w:rsidR="009868C5" w:rsidRPr="00124374" w:rsidRDefault="009868C5" w:rsidP="00A75369">
            <w:pPr>
              <w:jc w:val="center"/>
              <w:rPr>
                <w:ins w:id="257" w:author="Matt Lyon" w:date="2020-10-26T13:45:00Z"/>
                <w:rFonts w:cstheme="minorHAnsi"/>
                <w:sz w:val="20"/>
                <w:szCs w:val="20"/>
              </w:rPr>
            </w:pPr>
          </w:p>
        </w:tc>
        <w:tc>
          <w:tcPr>
            <w:tcW w:w="1842" w:type="dxa"/>
          </w:tcPr>
          <w:p w14:paraId="04B745FE" w14:textId="2BF1DDDF" w:rsidR="009868C5" w:rsidRPr="00124374" w:rsidRDefault="009868C5" w:rsidP="00A75369">
            <w:pPr>
              <w:jc w:val="center"/>
              <w:rPr>
                <w:ins w:id="258" w:author="Matt Lyon" w:date="2020-10-26T13:45:00Z"/>
                <w:rFonts w:cstheme="minorHAnsi"/>
                <w:sz w:val="20"/>
                <w:szCs w:val="20"/>
              </w:rPr>
            </w:pPr>
            <w:ins w:id="259" w:author="Matt Lyon" w:date="2020-10-26T13:45:00Z">
              <w:r>
                <w:rPr>
                  <w:rFonts w:cstheme="minorHAnsi"/>
                  <w:sz w:val="20"/>
                  <w:szCs w:val="20"/>
                </w:rPr>
                <w:t>N/A</w:t>
              </w:r>
            </w:ins>
          </w:p>
        </w:tc>
        <w:tc>
          <w:tcPr>
            <w:tcW w:w="1606" w:type="dxa"/>
          </w:tcPr>
          <w:p w14:paraId="0604C970" w14:textId="77777777" w:rsidR="009868C5" w:rsidRPr="00124374" w:rsidRDefault="009868C5" w:rsidP="00A75369">
            <w:pPr>
              <w:jc w:val="center"/>
              <w:rPr>
                <w:ins w:id="260" w:author="Matt Lyon" w:date="2020-10-26T13:45:00Z"/>
                <w:rFonts w:cstheme="minorHAnsi"/>
                <w:sz w:val="20"/>
                <w:szCs w:val="20"/>
              </w:rPr>
            </w:pPr>
          </w:p>
        </w:tc>
        <w:tc>
          <w:tcPr>
            <w:tcW w:w="946" w:type="dxa"/>
          </w:tcPr>
          <w:p w14:paraId="00B08EF4" w14:textId="77777777" w:rsidR="009868C5" w:rsidRPr="00124374" w:rsidRDefault="009868C5" w:rsidP="00A75369">
            <w:pPr>
              <w:jc w:val="center"/>
              <w:rPr>
                <w:ins w:id="261" w:author="Matt Lyon" w:date="2020-10-26T13:45:00Z"/>
                <w:rFonts w:cstheme="minorHAnsi"/>
                <w:sz w:val="20"/>
                <w:szCs w:val="20"/>
              </w:rPr>
            </w:pPr>
          </w:p>
        </w:tc>
      </w:tr>
      <w:tr w:rsidR="009868C5" w:rsidRPr="00932424" w14:paraId="13F9A474" w14:textId="77777777" w:rsidTr="00A75369">
        <w:trPr>
          <w:ins w:id="262" w:author="Matt Lyon" w:date="2020-10-26T13:45:00Z"/>
        </w:trPr>
        <w:tc>
          <w:tcPr>
            <w:tcW w:w="2076" w:type="dxa"/>
          </w:tcPr>
          <w:p w14:paraId="22B814BC" w14:textId="77777777" w:rsidR="009868C5" w:rsidRPr="00124374" w:rsidRDefault="009868C5" w:rsidP="00A75369">
            <w:pPr>
              <w:rPr>
                <w:ins w:id="263" w:author="Matt Lyon" w:date="2020-10-26T13:45:00Z"/>
                <w:rFonts w:cstheme="minorHAnsi"/>
                <w:sz w:val="20"/>
                <w:szCs w:val="20"/>
              </w:rPr>
            </w:pPr>
            <w:ins w:id="264" w:author="Matt Lyon" w:date="2020-10-26T13:45:00Z">
              <w:r w:rsidRPr="00124374">
                <w:rPr>
                  <w:rFonts w:cstheme="minorHAnsi"/>
                  <w:sz w:val="20"/>
                  <w:szCs w:val="20"/>
                </w:rPr>
                <w:t>p-value</w:t>
              </w:r>
            </w:ins>
          </w:p>
        </w:tc>
        <w:tc>
          <w:tcPr>
            <w:tcW w:w="1847" w:type="dxa"/>
          </w:tcPr>
          <w:p w14:paraId="0B00423C" w14:textId="77777777" w:rsidR="009868C5" w:rsidRPr="00124374" w:rsidRDefault="009868C5" w:rsidP="00A75369">
            <w:pPr>
              <w:jc w:val="center"/>
              <w:rPr>
                <w:ins w:id="265" w:author="Matt Lyon" w:date="2020-10-26T13:45:00Z"/>
                <w:rFonts w:cstheme="minorHAnsi"/>
                <w:sz w:val="20"/>
                <w:szCs w:val="20"/>
              </w:rPr>
            </w:pPr>
          </w:p>
        </w:tc>
        <w:tc>
          <w:tcPr>
            <w:tcW w:w="1430" w:type="dxa"/>
            <w:gridSpan w:val="2"/>
          </w:tcPr>
          <w:p w14:paraId="23F9B008" w14:textId="77777777" w:rsidR="009868C5" w:rsidRPr="00124374" w:rsidRDefault="009868C5" w:rsidP="00A75369">
            <w:pPr>
              <w:jc w:val="center"/>
              <w:rPr>
                <w:ins w:id="266" w:author="Matt Lyon" w:date="2020-10-26T13:45:00Z"/>
                <w:rFonts w:cstheme="minorHAnsi"/>
                <w:sz w:val="20"/>
                <w:szCs w:val="20"/>
              </w:rPr>
            </w:pPr>
          </w:p>
        </w:tc>
        <w:tc>
          <w:tcPr>
            <w:tcW w:w="1796" w:type="dxa"/>
          </w:tcPr>
          <w:p w14:paraId="3CE2F5E4" w14:textId="77777777" w:rsidR="009868C5" w:rsidRPr="00124374" w:rsidRDefault="009868C5" w:rsidP="00A75369">
            <w:pPr>
              <w:jc w:val="center"/>
              <w:rPr>
                <w:ins w:id="267" w:author="Matt Lyon" w:date="2020-10-26T13:45:00Z"/>
                <w:rFonts w:cstheme="minorHAnsi"/>
                <w:sz w:val="20"/>
                <w:szCs w:val="20"/>
              </w:rPr>
            </w:pPr>
          </w:p>
        </w:tc>
        <w:tc>
          <w:tcPr>
            <w:tcW w:w="1490" w:type="dxa"/>
          </w:tcPr>
          <w:p w14:paraId="69FFF8E4" w14:textId="77777777" w:rsidR="009868C5" w:rsidRPr="00124374" w:rsidRDefault="009868C5" w:rsidP="00A75369">
            <w:pPr>
              <w:jc w:val="center"/>
              <w:rPr>
                <w:ins w:id="268" w:author="Matt Lyon" w:date="2020-10-26T13:45:00Z"/>
                <w:rFonts w:cstheme="minorHAnsi"/>
                <w:sz w:val="20"/>
                <w:szCs w:val="20"/>
              </w:rPr>
            </w:pPr>
          </w:p>
        </w:tc>
        <w:tc>
          <w:tcPr>
            <w:tcW w:w="851" w:type="dxa"/>
          </w:tcPr>
          <w:p w14:paraId="1BFC28E2" w14:textId="77777777" w:rsidR="009868C5" w:rsidRPr="00124374" w:rsidRDefault="009868C5" w:rsidP="00A75369">
            <w:pPr>
              <w:jc w:val="center"/>
              <w:rPr>
                <w:ins w:id="269" w:author="Matt Lyon" w:date="2020-10-26T13:45:00Z"/>
                <w:rFonts w:cstheme="minorHAnsi"/>
                <w:sz w:val="20"/>
                <w:szCs w:val="20"/>
              </w:rPr>
            </w:pPr>
          </w:p>
        </w:tc>
        <w:tc>
          <w:tcPr>
            <w:tcW w:w="1842" w:type="dxa"/>
          </w:tcPr>
          <w:p w14:paraId="33B928B7" w14:textId="78D989A7" w:rsidR="009868C5" w:rsidRPr="00124374" w:rsidRDefault="009868C5" w:rsidP="00A75369">
            <w:pPr>
              <w:jc w:val="center"/>
              <w:rPr>
                <w:ins w:id="270" w:author="Matt Lyon" w:date="2020-10-26T13:45:00Z"/>
                <w:rFonts w:cstheme="minorHAnsi"/>
                <w:sz w:val="20"/>
                <w:szCs w:val="20"/>
              </w:rPr>
            </w:pPr>
            <w:ins w:id="271" w:author="Matt Lyon" w:date="2020-10-26T13:45:00Z">
              <w:r>
                <w:rPr>
                  <w:rFonts w:cstheme="minorHAnsi"/>
                  <w:sz w:val="20"/>
                  <w:szCs w:val="20"/>
                </w:rPr>
                <w:t>N/A</w:t>
              </w:r>
            </w:ins>
          </w:p>
        </w:tc>
        <w:tc>
          <w:tcPr>
            <w:tcW w:w="1606" w:type="dxa"/>
          </w:tcPr>
          <w:p w14:paraId="615BBA50" w14:textId="77777777" w:rsidR="009868C5" w:rsidRPr="00124374" w:rsidRDefault="009868C5" w:rsidP="00A75369">
            <w:pPr>
              <w:jc w:val="center"/>
              <w:rPr>
                <w:ins w:id="272" w:author="Matt Lyon" w:date="2020-10-26T13:45:00Z"/>
                <w:rFonts w:cstheme="minorHAnsi"/>
                <w:sz w:val="20"/>
                <w:szCs w:val="20"/>
              </w:rPr>
            </w:pPr>
          </w:p>
        </w:tc>
        <w:tc>
          <w:tcPr>
            <w:tcW w:w="946" w:type="dxa"/>
          </w:tcPr>
          <w:p w14:paraId="170773FE" w14:textId="77777777" w:rsidR="009868C5" w:rsidRPr="00124374" w:rsidRDefault="009868C5" w:rsidP="00A75369">
            <w:pPr>
              <w:jc w:val="center"/>
              <w:rPr>
                <w:ins w:id="273" w:author="Matt Lyon" w:date="2020-10-26T13:45:00Z"/>
                <w:rFonts w:cstheme="minorHAnsi"/>
                <w:sz w:val="20"/>
                <w:szCs w:val="20"/>
              </w:rPr>
            </w:pPr>
          </w:p>
        </w:tc>
      </w:tr>
      <w:tr w:rsidR="009868C5" w:rsidRPr="00932424" w14:paraId="2BEB11E0" w14:textId="77777777" w:rsidTr="00A75369">
        <w:trPr>
          <w:ins w:id="274" w:author="Matt Lyon" w:date="2020-10-26T13:45:00Z"/>
        </w:trPr>
        <w:tc>
          <w:tcPr>
            <w:tcW w:w="2076" w:type="dxa"/>
          </w:tcPr>
          <w:p w14:paraId="6B26AD10" w14:textId="77777777" w:rsidR="009868C5" w:rsidRPr="00124374" w:rsidRDefault="009868C5" w:rsidP="00A75369">
            <w:pPr>
              <w:rPr>
                <w:ins w:id="275" w:author="Matt Lyon" w:date="2020-10-26T13:45:00Z"/>
                <w:rFonts w:cstheme="minorHAnsi"/>
                <w:sz w:val="20"/>
                <w:szCs w:val="20"/>
              </w:rPr>
            </w:pPr>
            <w:ins w:id="276" w:author="Matt Lyon" w:date="2020-10-26T13:45:00Z">
              <w:r>
                <w:rPr>
                  <w:rFonts w:cstheme="minorHAnsi"/>
                  <w:sz w:val="20"/>
                  <w:szCs w:val="20"/>
                </w:rPr>
                <w:t>ML Model (</w:t>
              </w:r>
              <w:proofErr w:type="spellStart"/>
              <w:r>
                <w:rPr>
                  <w:rFonts w:cstheme="minorHAnsi"/>
                  <w:sz w:val="20"/>
                  <w:szCs w:val="20"/>
                </w:rPr>
                <w:t>Adanet</w:t>
              </w:r>
              <w:proofErr w:type="spellEnd"/>
              <w:r>
                <w:rPr>
                  <w:rFonts w:cstheme="minorHAnsi"/>
                  <w:sz w:val="20"/>
                  <w:szCs w:val="20"/>
                </w:rPr>
                <w:t>)</w:t>
              </w:r>
            </w:ins>
          </w:p>
        </w:tc>
        <w:tc>
          <w:tcPr>
            <w:tcW w:w="1847" w:type="dxa"/>
          </w:tcPr>
          <w:p w14:paraId="45CA1E1F" w14:textId="77777777" w:rsidR="009868C5" w:rsidRPr="00124374" w:rsidRDefault="009868C5" w:rsidP="00A75369">
            <w:pPr>
              <w:jc w:val="center"/>
              <w:rPr>
                <w:ins w:id="277" w:author="Matt Lyon" w:date="2020-10-26T13:45:00Z"/>
                <w:rFonts w:cstheme="minorHAnsi"/>
                <w:sz w:val="20"/>
                <w:szCs w:val="20"/>
              </w:rPr>
            </w:pPr>
          </w:p>
        </w:tc>
        <w:tc>
          <w:tcPr>
            <w:tcW w:w="1430" w:type="dxa"/>
            <w:gridSpan w:val="2"/>
          </w:tcPr>
          <w:p w14:paraId="75F266E5" w14:textId="77777777" w:rsidR="009868C5" w:rsidRPr="00124374" w:rsidRDefault="009868C5" w:rsidP="00A75369">
            <w:pPr>
              <w:jc w:val="center"/>
              <w:rPr>
                <w:ins w:id="278" w:author="Matt Lyon" w:date="2020-10-26T13:45:00Z"/>
                <w:rFonts w:cstheme="minorHAnsi"/>
                <w:sz w:val="20"/>
                <w:szCs w:val="20"/>
              </w:rPr>
            </w:pPr>
          </w:p>
        </w:tc>
        <w:tc>
          <w:tcPr>
            <w:tcW w:w="1796" w:type="dxa"/>
          </w:tcPr>
          <w:p w14:paraId="6F626503" w14:textId="77777777" w:rsidR="009868C5" w:rsidRPr="00124374" w:rsidRDefault="009868C5" w:rsidP="00A75369">
            <w:pPr>
              <w:jc w:val="center"/>
              <w:rPr>
                <w:ins w:id="279" w:author="Matt Lyon" w:date="2020-10-26T13:45:00Z"/>
                <w:rFonts w:cstheme="minorHAnsi"/>
                <w:sz w:val="20"/>
                <w:szCs w:val="20"/>
              </w:rPr>
            </w:pPr>
          </w:p>
        </w:tc>
        <w:tc>
          <w:tcPr>
            <w:tcW w:w="1490" w:type="dxa"/>
          </w:tcPr>
          <w:p w14:paraId="2CCA0DD1" w14:textId="77777777" w:rsidR="009868C5" w:rsidRPr="00124374" w:rsidRDefault="009868C5" w:rsidP="00A75369">
            <w:pPr>
              <w:jc w:val="center"/>
              <w:rPr>
                <w:ins w:id="280" w:author="Matt Lyon" w:date="2020-10-26T13:45:00Z"/>
                <w:rFonts w:cstheme="minorHAnsi"/>
                <w:sz w:val="20"/>
                <w:szCs w:val="20"/>
              </w:rPr>
            </w:pPr>
          </w:p>
        </w:tc>
        <w:tc>
          <w:tcPr>
            <w:tcW w:w="851" w:type="dxa"/>
          </w:tcPr>
          <w:p w14:paraId="5E80C9CA" w14:textId="77777777" w:rsidR="009868C5" w:rsidRPr="00124374" w:rsidRDefault="009868C5" w:rsidP="00A75369">
            <w:pPr>
              <w:jc w:val="center"/>
              <w:rPr>
                <w:ins w:id="281" w:author="Matt Lyon" w:date="2020-10-26T13:45:00Z"/>
                <w:rFonts w:cstheme="minorHAnsi"/>
                <w:sz w:val="20"/>
                <w:szCs w:val="20"/>
              </w:rPr>
            </w:pPr>
          </w:p>
        </w:tc>
        <w:tc>
          <w:tcPr>
            <w:tcW w:w="1842" w:type="dxa"/>
          </w:tcPr>
          <w:p w14:paraId="0DCA3370" w14:textId="4C82BD1C" w:rsidR="009868C5" w:rsidRPr="00124374" w:rsidRDefault="009868C5" w:rsidP="00A75369">
            <w:pPr>
              <w:jc w:val="center"/>
              <w:rPr>
                <w:ins w:id="282" w:author="Matt Lyon" w:date="2020-10-26T13:45:00Z"/>
                <w:rFonts w:cstheme="minorHAnsi"/>
                <w:sz w:val="20"/>
                <w:szCs w:val="20"/>
              </w:rPr>
            </w:pPr>
            <w:ins w:id="283" w:author="Matt Lyon" w:date="2020-10-26T13:45:00Z">
              <w:r>
                <w:rPr>
                  <w:rFonts w:cstheme="minorHAnsi"/>
                  <w:sz w:val="20"/>
                  <w:szCs w:val="20"/>
                </w:rPr>
                <w:t>N/A</w:t>
              </w:r>
            </w:ins>
          </w:p>
        </w:tc>
        <w:tc>
          <w:tcPr>
            <w:tcW w:w="1606" w:type="dxa"/>
          </w:tcPr>
          <w:p w14:paraId="2123F621" w14:textId="77777777" w:rsidR="009868C5" w:rsidRPr="00124374" w:rsidRDefault="009868C5" w:rsidP="00A75369">
            <w:pPr>
              <w:jc w:val="center"/>
              <w:rPr>
                <w:ins w:id="284" w:author="Matt Lyon" w:date="2020-10-26T13:45:00Z"/>
                <w:rFonts w:cstheme="minorHAnsi"/>
                <w:sz w:val="20"/>
                <w:szCs w:val="20"/>
              </w:rPr>
            </w:pPr>
          </w:p>
        </w:tc>
        <w:tc>
          <w:tcPr>
            <w:tcW w:w="946" w:type="dxa"/>
          </w:tcPr>
          <w:p w14:paraId="7BA60A6E" w14:textId="77777777" w:rsidR="009868C5" w:rsidRPr="00124374" w:rsidRDefault="009868C5" w:rsidP="00A75369">
            <w:pPr>
              <w:jc w:val="center"/>
              <w:rPr>
                <w:ins w:id="285" w:author="Matt Lyon" w:date="2020-10-26T13:45:00Z"/>
                <w:rFonts w:cstheme="minorHAnsi"/>
                <w:sz w:val="20"/>
                <w:szCs w:val="20"/>
              </w:rPr>
            </w:pPr>
          </w:p>
        </w:tc>
      </w:tr>
    </w:tbl>
    <w:p w14:paraId="0EFB07A4" w14:textId="77777777" w:rsidR="00965514" w:rsidRPr="00932424" w:rsidRDefault="00965514" w:rsidP="00965514">
      <w:pPr>
        <w:spacing w:after="0"/>
        <w:rPr>
          <w:rFonts w:cstheme="minorHAnsi"/>
          <w:b/>
          <w:sz w:val="20"/>
          <w:szCs w:val="20"/>
        </w:rPr>
      </w:pPr>
      <w:r w:rsidRPr="00932424">
        <w:rPr>
          <w:rFonts w:cstheme="minorHAnsi"/>
          <w:b/>
          <w:sz w:val="20"/>
          <w:szCs w:val="20"/>
        </w:rPr>
        <w:t>* Compared to Antenatal Factors Model</w:t>
      </w:r>
    </w:p>
    <w:p w14:paraId="4F60D919" w14:textId="474CA89F" w:rsidR="002E1CA1" w:rsidRPr="00932424" w:rsidDel="009868C5" w:rsidRDefault="00965514" w:rsidP="002E1CA1">
      <w:pPr>
        <w:spacing w:after="0"/>
        <w:rPr>
          <w:del w:id="286" w:author="Matt Lyon" w:date="2020-10-26T13:46:00Z"/>
          <w:rFonts w:cstheme="minorHAnsi"/>
          <w:b/>
          <w:sz w:val="20"/>
          <w:szCs w:val="20"/>
        </w:rPr>
      </w:pPr>
      <w:r w:rsidRPr="00932424">
        <w:rPr>
          <w:rFonts w:cstheme="minorHAnsi"/>
          <w:b/>
          <w:sz w:val="20"/>
          <w:szCs w:val="20"/>
        </w:rPr>
        <w:t xml:space="preserve">** Comparing Conventional with ML </w:t>
      </w:r>
      <w:proofErr w:type="spellStart"/>
      <w:r w:rsidRPr="00932424">
        <w:rPr>
          <w:rFonts w:cstheme="minorHAnsi"/>
          <w:b/>
          <w:sz w:val="20"/>
          <w:szCs w:val="20"/>
        </w:rPr>
        <w:t>model</w:t>
      </w:r>
    </w:p>
    <w:p w14:paraId="7F0A8868" w14:textId="77777777" w:rsidR="009868C5" w:rsidRDefault="002E1CA1" w:rsidP="009868C5">
      <w:pPr>
        <w:spacing w:after="0"/>
        <w:rPr>
          <w:ins w:id="287" w:author="Matt Lyon" w:date="2020-10-26T13:46:00Z"/>
          <w:rFonts w:cstheme="minorHAnsi"/>
          <w:b/>
          <w:sz w:val="20"/>
          <w:szCs w:val="20"/>
        </w:rPr>
        <w:sectPr w:rsidR="009868C5" w:rsidSect="009804C4">
          <w:pgSz w:w="16838" w:h="11906" w:orient="landscape"/>
          <w:pgMar w:top="1440" w:right="1440" w:bottom="1440" w:left="1440" w:header="709" w:footer="709" w:gutter="0"/>
          <w:cols w:space="708"/>
          <w:docGrid w:linePitch="360"/>
        </w:sectPr>
      </w:pPr>
      <w:del w:id="288" w:author="Matt Lyon" w:date="2020-10-26T13:46:00Z">
        <w:r w:rsidRPr="00932424" w:rsidDel="009868C5">
          <w:rPr>
            <w:rFonts w:cstheme="minorHAnsi"/>
            <w:b/>
            <w:sz w:val="20"/>
            <w:szCs w:val="20"/>
          </w:rPr>
          <w:br w:type="page"/>
        </w:r>
      </w:del>
      <w:proofErr w:type="spellEnd"/>
    </w:p>
    <w:p w14:paraId="5175689A" w14:textId="57310607" w:rsidR="00355C0C" w:rsidRDefault="00E8708C" w:rsidP="009868C5">
      <w:pPr>
        <w:spacing w:after="0"/>
        <w:rPr>
          <w:rFonts w:cstheme="minorHAnsi"/>
          <w:b/>
          <w:sz w:val="20"/>
          <w:szCs w:val="20"/>
        </w:rPr>
        <w:pPrChange w:id="289" w:author="Matt Lyon" w:date="2020-10-26T13:46:00Z">
          <w:pPr/>
        </w:pPrChange>
      </w:pPr>
      <w:commentRangeStart w:id="290"/>
      <w:r w:rsidRPr="00932424">
        <w:rPr>
          <w:rFonts w:cstheme="minorHAnsi"/>
          <w:b/>
          <w:sz w:val="20"/>
          <w:szCs w:val="20"/>
        </w:rPr>
        <w:lastRenderedPageBreak/>
        <w:t>Figure</w:t>
      </w:r>
      <w:r w:rsidR="00F02285">
        <w:rPr>
          <w:rFonts w:cstheme="minorHAnsi"/>
          <w:b/>
          <w:sz w:val="20"/>
          <w:szCs w:val="20"/>
        </w:rPr>
        <w:t xml:space="preserve"> 2. </w:t>
      </w:r>
      <w:r w:rsidR="00355C0C" w:rsidRPr="00932424">
        <w:rPr>
          <w:rFonts w:cstheme="minorHAnsi"/>
          <w:b/>
          <w:sz w:val="20"/>
          <w:szCs w:val="20"/>
        </w:rPr>
        <w:t>R</w:t>
      </w:r>
      <w:r w:rsidR="00355C0C">
        <w:rPr>
          <w:rFonts w:cstheme="minorHAnsi"/>
          <w:b/>
          <w:sz w:val="20"/>
          <w:szCs w:val="20"/>
        </w:rPr>
        <w:t>eceiver operator curves for the 6 HIE models.</w:t>
      </w:r>
      <w:commentRangeEnd w:id="290"/>
      <w:r w:rsidR="00AD727A">
        <w:rPr>
          <w:rStyle w:val="CommentReference"/>
        </w:rPr>
        <w:commentReference w:id="290"/>
      </w:r>
    </w:p>
    <w:p w14:paraId="203AB197" w14:textId="77777777" w:rsidR="002B647C" w:rsidRDefault="002B647C">
      <w:pPr>
        <w:rPr>
          <w:rFonts w:cstheme="minorHAnsi"/>
          <w:b/>
          <w:sz w:val="20"/>
          <w:szCs w:val="20"/>
        </w:rPr>
      </w:pPr>
    </w:p>
    <w:p w14:paraId="06BBB8F0" w14:textId="77777777" w:rsidR="002B647C" w:rsidRDefault="001F72F6" w:rsidP="002E1CA1">
      <w:pPr>
        <w:spacing w:after="0"/>
        <w:rPr>
          <w:rFonts w:cstheme="minorHAnsi"/>
          <w:b/>
          <w:sz w:val="20"/>
          <w:szCs w:val="20"/>
        </w:rPr>
      </w:pPr>
      <w:r w:rsidRPr="00932424">
        <w:rPr>
          <w:rFonts w:cstheme="minorHAnsi"/>
          <w:noProof/>
          <w:lang w:eastAsia="en-GB"/>
        </w:rPr>
        <w:drawing>
          <wp:inline distT="0" distB="0" distL="0" distR="0" wp14:anchorId="12753954" wp14:editId="3625103A">
            <wp:extent cx="5943600" cy="353441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282D0" w14:textId="77777777" w:rsidR="002B647C" w:rsidRDefault="002B647C">
      <w:pPr>
        <w:rPr>
          <w:rFonts w:cstheme="minorHAnsi"/>
          <w:b/>
          <w:sz w:val="20"/>
          <w:szCs w:val="20"/>
        </w:rPr>
      </w:pPr>
      <w:r>
        <w:rPr>
          <w:rFonts w:cstheme="minorHAnsi"/>
          <w:b/>
          <w:sz w:val="20"/>
          <w:szCs w:val="20"/>
        </w:rPr>
        <w:br w:type="page"/>
      </w:r>
    </w:p>
    <w:p w14:paraId="5D51452B" w14:textId="77777777" w:rsidR="00165BE5" w:rsidRDefault="00165BE5" w:rsidP="002E1CA1">
      <w:pPr>
        <w:spacing w:after="0"/>
        <w:rPr>
          <w:rFonts w:cstheme="minorHAnsi"/>
          <w:b/>
          <w:sz w:val="20"/>
          <w:szCs w:val="20"/>
        </w:rPr>
      </w:pPr>
      <w:r>
        <w:rPr>
          <w:rFonts w:cstheme="minorHAnsi"/>
          <w:b/>
          <w:sz w:val="20"/>
          <w:szCs w:val="20"/>
        </w:rPr>
        <w:lastRenderedPageBreak/>
        <w:t>Table 3. ML derived features</w:t>
      </w:r>
      <w:r w:rsidR="00251C77">
        <w:rPr>
          <w:rFonts w:cstheme="minorHAnsi"/>
          <w:b/>
          <w:sz w:val="20"/>
          <w:szCs w:val="20"/>
        </w:rPr>
        <w:t xml:space="preserve"> (HIE)</w:t>
      </w:r>
    </w:p>
    <w:p w14:paraId="11D77A23" w14:textId="77777777" w:rsidR="006A3DE6" w:rsidRPr="00932424" w:rsidRDefault="002B647C" w:rsidP="002E1CA1">
      <w:pPr>
        <w:spacing w:after="0"/>
        <w:rPr>
          <w:rFonts w:cstheme="minorHAnsi"/>
          <w:b/>
          <w:sz w:val="20"/>
          <w:szCs w:val="20"/>
        </w:rPr>
      </w:pPr>
      <w:r w:rsidRPr="002B647C">
        <w:rPr>
          <w:noProof/>
          <w:lang w:eastAsia="en-GB"/>
        </w:rPr>
        <w:drawing>
          <wp:inline distT="0" distB="0" distL="0" distR="0" wp14:anchorId="46EC4A33" wp14:editId="71E76B27">
            <wp:extent cx="5310554" cy="52969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2240" cy="5298619"/>
                    </a:xfrm>
                    <a:prstGeom prst="rect">
                      <a:avLst/>
                    </a:prstGeom>
                  </pic:spPr>
                </pic:pic>
              </a:graphicData>
            </a:graphic>
          </wp:inline>
        </w:drawing>
      </w:r>
    </w:p>
    <w:sectPr w:rsidR="006A3DE6" w:rsidRPr="00932424" w:rsidSect="009868C5">
      <w:pgSz w:w="11906" w:h="16838" w:orient="portrait"/>
      <w:pgMar w:top="1440" w:right="1440" w:bottom="1440" w:left="1440" w:header="709" w:footer="709" w:gutter="0"/>
      <w:cols w:space="708"/>
      <w:docGrid w:linePitch="360"/>
      <w:sectPrChange w:id="291" w:author="Matt Lyon" w:date="2020-10-26T13:46:00Z">
        <w:sectPr w:rsidR="006A3DE6" w:rsidRPr="00932424" w:rsidSect="009868C5">
          <w:pgSz w:w="16838" w:h="11906" w:orient="landscape"/>
          <w:pgMar w:top="1440" w:right="1440" w:bottom="1440" w:left="1440" w:header="709" w:footer="709"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Odd" w:date="2020-01-16T13:19:00Z" w:initials="DO">
    <w:p w14:paraId="5A622D15" w14:textId="77777777" w:rsidR="00A75369" w:rsidRDefault="00A75369">
      <w:pPr>
        <w:pStyle w:val="CommentText"/>
      </w:pPr>
      <w:r>
        <w:rPr>
          <w:rStyle w:val="CommentReference"/>
        </w:rPr>
        <w:annotationRef/>
      </w:r>
      <w:r>
        <w:t>Not sure we need these as well?</w:t>
      </w:r>
    </w:p>
  </w:comment>
  <w:comment w:id="3" w:author="Matt Lyon" w:date="2020-10-26T11:58:00Z" w:initials="ML">
    <w:p w14:paraId="25C23193" w14:textId="09B792FC" w:rsidR="00A75369" w:rsidRDefault="00BF7CF9">
      <w:pPr>
        <w:pStyle w:val="CommentText"/>
      </w:pPr>
      <w:r>
        <w:t xml:space="preserve">What </w:t>
      </w:r>
      <w:r w:rsidR="00A75369">
        <w:rPr>
          <w:rStyle w:val="CommentReference"/>
        </w:rPr>
        <w:annotationRef/>
      </w:r>
      <w:r>
        <w:t xml:space="preserve">is the </w:t>
      </w:r>
      <w:r w:rsidR="00A75369">
        <w:t xml:space="preserve">date/version of </w:t>
      </w:r>
      <w:r>
        <w:t>analysis?</w:t>
      </w:r>
    </w:p>
  </w:comment>
  <w:comment w:id="4" w:author="Matt Lyon" w:date="2020-10-26T14:59:00Z" w:initials="ML">
    <w:p w14:paraId="31F70861" w14:textId="07455CEB" w:rsidR="00DD79F6" w:rsidRDefault="00DD79F6">
      <w:pPr>
        <w:pStyle w:val="CommentText"/>
      </w:pPr>
      <w:r>
        <w:rPr>
          <w:rStyle w:val="CommentReference"/>
        </w:rPr>
        <w:annotationRef/>
      </w:r>
      <w:r>
        <w:t>Not sure what to include here</w:t>
      </w:r>
    </w:p>
  </w:comment>
  <w:comment w:id="5" w:author="Matt Lyon" w:date="2020-10-26T14:55:00Z" w:initials="ML">
    <w:p w14:paraId="204589CC" w14:textId="7AEA3277" w:rsidR="00334F50" w:rsidRDefault="00334F50">
      <w:pPr>
        <w:pStyle w:val="CommentText"/>
      </w:pPr>
      <w:r>
        <w:rPr>
          <w:rStyle w:val="CommentReference"/>
        </w:rPr>
        <w:annotationRef/>
      </w:r>
      <w:r>
        <w:t xml:space="preserve">Should we include probability calibration? </w:t>
      </w:r>
      <w:r w:rsidR="00DD79F6">
        <w:t>The data</w:t>
      </w:r>
      <w:r>
        <w:t xml:space="preserve"> is old so may not be relevant</w:t>
      </w:r>
    </w:p>
  </w:comment>
  <w:comment w:id="9" w:author="Matt Lyon" w:date="2020-10-26T14:50:00Z" w:initials="ML">
    <w:p w14:paraId="36FBC5F5" w14:textId="1DCE957B" w:rsidR="002E0C80" w:rsidRDefault="002E0C80">
      <w:pPr>
        <w:pStyle w:val="CommentText"/>
      </w:pPr>
      <w:r>
        <w:rPr>
          <w:rStyle w:val="CommentReference"/>
        </w:rPr>
        <w:annotationRef/>
      </w:r>
      <w:r w:rsidR="00991173">
        <w:t>How is this calculated? (I couldn’t reproduce these numbers)</w:t>
      </w:r>
    </w:p>
  </w:comment>
  <w:comment w:id="10" w:author="Matt Lyon" w:date="2020-10-26T14:18:00Z" w:initials="ML">
    <w:p w14:paraId="59E9E29E" w14:textId="4996C3DF" w:rsidR="00727C46" w:rsidRDefault="00727C46">
      <w:pPr>
        <w:pStyle w:val="CommentText"/>
      </w:pPr>
      <w:r>
        <w:rPr>
          <w:rStyle w:val="CommentReference"/>
        </w:rPr>
        <w:annotationRef/>
      </w:r>
      <w:r w:rsidR="00991173">
        <w:rPr>
          <w:rStyle w:val="CommentReference"/>
        </w:rPr>
        <w:t xml:space="preserve">Please provide </w:t>
      </w:r>
      <w:r w:rsidR="00FD31C3">
        <w:rPr>
          <w:rStyle w:val="CommentReference"/>
        </w:rPr>
        <w:t>individual level</w:t>
      </w:r>
      <w:r w:rsidR="00991173">
        <w:rPr>
          <w:rStyle w:val="CommentReference"/>
        </w:rPr>
        <w:t xml:space="preserve"> probabilities for Google &amp; conventional analysis</w:t>
      </w:r>
      <w:r w:rsidR="00B26D44">
        <w:rPr>
          <w:rStyle w:val="CommentReference"/>
        </w:rPr>
        <w:t xml:space="preserve"> to calculate this </w:t>
      </w:r>
    </w:p>
  </w:comment>
  <w:comment w:id="290" w:author="Matt Lyon" w:date="2020-10-26T14:51:00Z" w:initials="ML">
    <w:p w14:paraId="707A6D46" w14:textId="7A023B40" w:rsidR="00AD727A" w:rsidRDefault="00AD727A">
      <w:pPr>
        <w:pStyle w:val="CommentText"/>
      </w:pPr>
      <w:r>
        <w:rPr>
          <w:rStyle w:val="CommentReference"/>
        </w:rPr>
        <w:annotationRef/>
      </w:r>
      <w:r>
        <w:t>Please send individual level probabilities to produce ROC with 95%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622D15" w15:done="0"/>
  <w15:commentEx w15:paraId="25C23193" w15:done="0"/>
  <w15:commentEx w15:paraId="31F70861" w15:done="0"/>
  <w15:commentEx w15:paraId="204589CC" w15:done="0"/>
  <w15:commentEx w15:paraId="36FBC5F5" w15:done="0"/>
  <w15:commentEx w15:paraId="59E9E29E" w15:done="0"/>
  <w15:commentEx w15:paraId="707A6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385C" w16cex:dateUtc="2020-10-26T11:58:00Z"/>
  <w16cex:commentExtensible w16cex:durableId="234162D0" w16cex:dateUtc="2020-10-26T14:59:00Z"/>
  <w16cex:commentExtensible w16cex:durableId="234161E1" w16cex:dateUtc="2020-10-26T14:55:00Z"/>
  <w16cex:commentExtensible w16cex:durableId="234160D0" w16cex:dateUtc="2020-10-26T14:50:00Z"/>
  <w16cex:commentExtensible w16cex:durableId="2341591D" w16cex:dateUtc="2020-10-26T14:18:00Z"/>
  <w16cex:commentExtensible w16cex:durableId="234160E1" w16cex:dateUtc="2020-10-26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622D15" w16cid:durableId="23413603"/>
  <w16cid:commentId w16cid:paraId="25C23193" w16cid:durableId="2341385C"/>
  <w16cid:commentId w16cid:paraId="31F70861" w16cid:durableId="234162D0"/>
  <w16cid:commentId w16cid:paraId="204589CC" w16cid:durableId="234161E1"/>
  <w16cid:commentId w16cid:paraId="36FBC5F5" w16cid:durableId="234160D0"/>
  <w16cid:commentId w16cid:paraId="59E9E29E" w16cid:durableId="2341591D"/>
  <w16cid:commentId w16cid:paraId="707A6D46" w16cid:durableId="234160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20852FE"/>
    <w:multiLevelType w:val="hybridMultilevel"/>
    <w:tmpl w:val="346EB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6687F"/>
    <w:multiLevelType w:val="hybridMultilevel"/>
    <w:tmpl w:val="88E64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Lyon">
    <w15:presenceInfo w15:providerId="AD" w15:userId="S::ml18692@bristol.ac.uk::176559e9-d09a-4861-9426-ed2854375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C31"/>
    <w:rsid w:val="00011710"/>
    <w:rsid w:val="0001550D"/>
    <w:rsid w:val="00021771"/>
    <w:rsid w:val="000251FD"/>
    <w:rsid w:val="00057BE8"/>
    <w:rsid w:val="00083C86"/>
    <w:rsid w:val="000852E4"/>
    <w:rsid w:val="000A045F"/>
    <w:rsid w:val="000A65FD"/>
    <w:rsid w:val="000C7BFE"/>
    <w:rsid w:val="000D7579"/>
    <w:rsid w:val="000E73BF"/>
    <w:rsid w:val="000F121A"/>
    <w:rsid w:val="000F1A04"/>
    <w:rsid w:val="00107590"/>
    <w:rsid w:val="001125AD"/>
    <w:rsid w:val="00124374"/>
    <w:rsid w:val="001267A2"/>
    <w:rsid w:val="00142C7C"/>
    <w:rsid w:val="0014710F"/>
    <w:rsid w:val="00165BE5"/>
    <w:rsid w:val="00171652"/>
    <w:rsid w:val="001804E8"/>
    <w:rsid w:val="00184312"/>
    <w:rsid w:val="00196651"/>
    <w:rsid w:val="00197688"/>
    <w:rsid w:val="001979DA"/>
    <w:rsid w:val="001B7A8C"/>
    <w:rsid w:val="001C2ADA"/>
    <w:rsid w:val="001D2B6F"/>
    <w:rsid w:val="001F72F6"/>
    <w:rsid w:val="001F7A02"/>
    <w:rsid w:val="00210AE8"/>
    <w:rsid w:val="00213E2F"/>
    <w:rsid w:val="00217E3D"/>
    <w:rsid w:val="00225BD1"/>
    <w:rsid w:val="00232899"/>
    <w:rsid w:val="00246405"/>
    <w:rsid w:val="00251C77"/>
    <w:rsid w:val="00266407"/>
    <w:rsid w:val="00267971"/>
    <w:rsid w:val="00273046"/>
    <w:rsid w:val="002967B1"/>
    <w:rsid w:val="002B101E"/>
    <w:rsid w:val="002B647C"/>
    <w:rsid w:val="002D336E"/>
    <w:rsid w:val="002D40A1"/>
    <w:rsid w:val="002E0C80"/>
    <w:rsid w:val="002E1CA1"/>
    <w:rsid w:val="002E4A9A"/>
    <w:rsid w:val="002F0411"/>
    <w:rsid w:val="003062A8"/>
    <w:rsid w:val="00317217"/>
    <w:rsid w:val="00322073"/>
    <w:rsid w:val="003318D7"/>
    <w:rsid w:val="00334F50"/>
    <w:rsid w:val="003446EE"/>
    <w:rsid w:val="00355C0C"/>
    <w:rsid w:val="00362FCF"/>
    <w:rsid w:val="00366EC6"/>
    <w:rsid w:val="00370A6F"/>
    <w:rsid w:val="00375F81"/>
    <w:rsid w:val="003770BC"/>
    <w:rsid w:val="00382B10"/>
    <w:rsid w:val="00391AD8"/>
    <w:rsid w:val="0039546C"/>
    <w:rsid w:val="003A7A27"/>
    <w:rsid w:val="003B218E"/>
    <w:rsid w:val="003E667A"/>
    <w:rsid w:val="003F0591"/>
    <w:rsid w:val="003F1EA7"/>
    <w:rsid w:val="00423CDF"/>
    <w:rsid w:val="004339C0"/>
    <w:rsid w:val="00443EFD"/>
    <w:rsid w:val="00463561"/>
    <w:rsid w:val="004648A6"/>
    <w:rsid w:val="00471AAC"/>
    <w:rsid w:val="004807E5"/>
    <w:rsid w:val="00493247"/>
    <w:rsid w:val="004943F4"/>
    <w:rsid w:val="004A0F0D"/>
    <w:rsid w:val="004A7E57"/>
    <w:rsid w:val="004C036D"/>
    <w:rsid w:val="004D3787"/>
    <w:rsid w:val="004F0F21"/>
    <w:rsid w:val="004F3A76"/>
    <w:rsid w:val="0050196D"/>
    <w:rsid w:val="00503D13"/>
    <w:rsid w:val="00506A18"/>
    <w:rsid w:val="00521479"/>
    <w:rsid w:val="00521A28"/>
    <w:rsid w:val="005230F2"/>
    <w:rsid w:val="00535C1D"/>
    <w:rsid w:val="00554921"/>
    <w:rsid w:val="00563EDF"/>
    <w:rsid w:val="0056623B"/>
    <w:rsid w:val="00577B7B"/>
    <w:rsid w:val="00581224"/>
    <w:rsid w:val="005B4B90"/>
    <w:rsid w:val="005B6287"/>
    <w:rsid w:val="005D2126"/>
    <w:rsid w:val="005E0AE1"/>
    <w:rsid w:val="00607734"/>
    <w:rsid w:val="0061313F"/>
    <w:rsid w:val="00621D3F"/>
    <w:rsid w:val="00623E47"/>
    <w:rsid w:val="00636A6D"/>
    <w:rsid w:val="0064423E"/>
    <w:rsid w:val="00661137"/>
    <w:rsid w:val="00675856"/>
    <w:rsid w:val="006917C8"/>
    <w:rsid w:val="00696BBC"/>
    <w:rsid w:val="006A3DE6"/>
    <w:rsid w:val="006D271B"/>
    <w:rsid w:val="006F05BD"/>
    <w:rsid w:val="00703724"/>
    <w:rsid w:val="00714E11"/>
    <w:rsid w:val="00721519"/>
    <w:rsid w:val="00727AF1"/>
    <w:rsid w:val="00727C46"/>
    <w:rsid w:val="007302AA"/>
    <w:rsid w:val="00732740"/>
    <w:rsid w:val="0076036F"/>
    <w:rsid w:val="007650F0"/>
    <w:rsid w:val="007670F3"/>
    <w:rsid w:val="00773A7C"/>
    <w:rsid w:val="00793E52"/>
    <w:rsid w:val="007A0BA8"/>
    <w:rsid w:val="007B2A89"/>
    <w:rsid w:val="007E0A20"/>
    <w:rsid w:val="007E39F3"/>
    <w:rsid w:val="0082335D"/>
    <w:rsid w:val="00830693"/>
    <w:rsid w:val="0083284E"/>
    <w:rsid w:val="0083513E"/>
    <w:rsid w:val="0087256D"/>
    <w:rsid w:val="00874DB1"/>
    <w:rsid w:val="008917D8"/>
    <w:rsid w:val="008A13F0"/>
    <w:rsid w:val="008A7DA0"/>
    <w:rsid w:val="008B2A48"/>
    <w:rsid w:val="008C27E8"/>
    <w:rsid w:val="008E7B2B"/>
    <w:rsid w:val="008F65A5"/>
    <w:rsid w:val="00900571"/>
    <w:rsid w:val="00900C1D"/>
    <w:rsid w:val="00905C5A"/>
    <w:rsid w:val="00906FC0"/>
    <w:rsid w:val="009135AE"/>
    <w:rsid w:val="009271F2"/>
    <w:rsid w:val="00932424"/>
    <w:rsid w:val="00933919"/>
    <w:rsid w:val="0093436B"/>
    <w:rsid w:val="00936CB5"/>
    <w:rsid w:val="009425D6"/>
    <w:rsid w:val="0094659E"/>
    <w:rsid w:val="00946DDD"/>
    <w:rsid w:val="00947680"/>
    <w:rsid w:val="0095577D"/>
    <w:rsid w:val="00956885"/>
    <w:rsid w:val="00965514"/>
    <w:rsid w:val="009804C4"/>
    <w:rsid w:val="009868C5"/>
    <w:rsid w:val="00986C93"/>
    <w:rsid w:val="00991173"/>
    <w:rsid w:val="00992E11"/>
    <w:rsid w:val="009A2398"/>
    <w:rsid w:val="009B03B2"/>
    <w:rsid w:val="009B0C0B"/>
    <w:rsid w:val="009C5C6E"/>
    <w:rsid w:val="009D3DA7"/>
    <w:rsid w:val="009D5620"/>
    <w:rsid w:val="009E1125"/>
    <w:rsid w:val="009F0527"/>
    <w:rsid w:val="00A072A3"/>
    <w:rsid w:val="00A32C8B"/>
    <w:rsid w:val="00A3359D"/>
    <w:rsid w:val="00A50DCD"/>
    <w:rsid w:val="00A66215"/>
    <w:rsid w:val="00A70CB8"/>
    <w:rsid w:val="00A752ED"/>
    <w:rsid w:val="00A75369"/>
    <w:rsid w:val="00AB7935"/>
    <w:rsid w:val="00AD727A"/>
    <w:rsid w:val="00AE2F59"/>
    <w:rsid w:val="00AF2624"/>
    <w:rsid w:val="00B10BBD"/>
    <w:rsid w:val="00B13A2B"/>
    <w:rsid w:val="00B147AA"/>
    <w:rsid w:val="00B17A0E"/>
    <w:rsid w:val="00B23379"/>
    <w:rsid w:val="00B2384A"/>
    <w:rsid w:val="00B23C39"/>
    <w:rsid w:val="00B26D44"/>
    <w:rsid w:val="00B33AFF"/>
    <w:rsid w:val="00B6546F"/>
    <w:rsid w:val="00B818FC"/>
    <w:rsid w:val="00BC563B"/>
    <w:rsid w:val="00BE7F1B"/>
    <w:rsid w:val="00BF11B9"/>
    <w:rsid w:val="00BF7CF9"/>
    <w:rsid w:val="00C030F2"/>
    <w:rsid w:val="00C2357B"/>
    <w:rsid w:val="00C450C0"/>
    <w:rsid w:val="00C476EC"/>
    <w:rsid w:val="00C47E4F"/>
    <w:rsid w:val="00C57AE4"/>
    <w:rsid w:val="00C8300C"/>
    <w:rsid w:val="00C912F3"/>
    <w:rsid w:val="00CA0C60"/>
    <w:rsid w:val="00CA60E4"/>
    <w:rsid w:val="00CB1A99"/>
    <w:rsid w:val="00CD5C34"/>
    <w:rsid w:val="00D00053"/>
    <w:rsid w:val="00D0190A"/>
    <w:rsid w:val="00D20422"/>
    <w:rsid w:val="00D2250D"/>
    <w:rsid w:val="00D4562B"/>
    <w:rsid w:val="00D474B5"/>
    <w:rsid w:val="00D475B6"/>
    <w:rsid w:val="00D91978"/>
    <w:rsid w:val="00D94032"/>
    <w:rsid w:val="00DD0B1F"/>
    <w:rsid w:val="00DD2B17"/>
    <w:rsid w:val="00DD79F6"/>
    <w:rsid w:val="00E10D23"/>
    <w:rsid w:val="00E146F7"/>
    <w:rsid w:val="00E45828"/>
    <w:rsid w:val="00E55CAB"/>
    <w:rsid w:val="00E662D4"/>
    <w:rsid w:val="00E71C46"/>
    <w:rsid w:val="00E8708C"/>
    <w:rsid w:val="00E912A0"/>
    <w:rsid w:val="00EA2051"/>
    <w:rsid w:val="00EC45CF"/>
    <w:rsid w:val="00ED216C"/>
    <w:rsid w:val="00ED7B7B"/>
    <w:rsid w:val="00EE2DA2"/>
    <w:rsid w:val="00EE4E30"/>
    <w:rsid w:val="00EF1A81"/>
    <w:rsid w:val="00EF3EAC"/>
    <w:rsid w:val="00F02285"/>
    <w:rsid w:val="00F036BB"/>
    <w:rsid w:val="00F12425"/>
    <w:rsid w:val="00F37C31"/>
    <w:rsid w:val="00F45870"/>
    <w:rsid w:val="00F6060E"/>
    <w:rsid w:val="00F65E2B"/>
    <w:rsid w:val="00F76016"/>
    <w:rsid w:val="00FD31C3"/>
    <w:rsid w:val="00FD4444"/>
    <w:rsid w:val="00FE7E35"/>
    <w:rsid w:val="00FF44C8"/>
    <w:rsid w:val="00FF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ind w:left="720"/>
      <w:contextualSpacing/>
    </w:pPr>
  </w:style>
  <w:style w:type="paragraph" w:styleId="BalloonText">
    <w:name w:val="Balloon Text"/>
    <w:basedOn w:val="Normal"/>
    <w:link w:val="BalloonTextChar"/>
    <w:uiPriority w:val="99"/>
    <w:semiHidden/>
    <w:unhideWhenUsed/>
    <w:rsid w:val="006A3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semiHidden/>
    <w:unhideWhenUsed/>
    <w:rsid w:val="00E55CAB"/>
    <w:pPr>
      <w:spacing w:line="240" w:lineRule="auto"/>
    </w:pPr>
    <w:rPr>
      <w:sz w:val="20"/>
      <w:szCs w:val="20"/>
    </w:rPr>
  </w:style>
  <w:style w:type="character" w:customStyle="1" w:styleId="CommentTextChar">
    <w:name w:val="Comment Text Char"/>
    <w:basedOn w:val="DefaultParagraphFont"/>
    <w:link w:val="CommentText"/>
    <w:uiPriority w:val="99"/>
    <w:semiHidden/>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ocuments\Research&amp;Medico-legal\Research%20(Active)\!BRC%20-%20Conventional%20vs%20ML%20-%20CPP\WriteU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3"/>
          <c:order val="3"/>
          <c:tx>
            <c:strRef>
              <c:f>ROCs!$B$2</c:f>
              <c:strCache>
                <c:ptCount val="1"/>
                <c:pt idx="0">
                  <c:v>Antenatal</c:v>
                </c:pt>
              </c:strCache>
            </c:strRef>
          </c:tx>
          <c:marker>
            <c:symbol val="none"/>
          </c:marker>
          <c:xVal>
            <c:numRef>
              <c:f>ROCs!$J$4:$J$14</c:f>
              <c:numCache>
                <c:formatCode>0.00%</c:formatCode>
                <c:ptCount val="11"/>
                <c:pt idx="0">
                  <c:v>1</c:v>
                </c:pt>
                <c:pt idx="1">
                  <c:v>0.9</c:v>
                </c:pt>
                <c:pt idx="2">
                  <c:v>0.79949999999999999</c:v>
                </c:pt>
                <c:pt idx="3">
                  <c:v>0.6996</c:v>
                </c:pt>
                <c:pt idx="4">
                  <c:v>0.59949999999999992</c:v>
                </c:pt>
                <c:pt idx="5">
                  <c:v>0.49770000000000003</c:v>
                </c:pt>
                <c:pt idx="6">
                  <c:v>0.39849999999999997</c:v>
                </c:pt>
                <c:pt idx="7">
                  <c:v>0.29869999999999997</c:v>
                </c:pt>
                <c:pt idx="8">
                  <c:v>0.19889999999999997</c:v>
                </c:pt>
                <c:pt idx="9">
                  <c:v>9.9300000000000055E-2</c:v>
                </c:pt>
                <c:pt idx="10">
                  <c:v>0</c:v>
                </c:pt>
              </c:numCache>
            </c:numRef>
          </c:xVal>
          <c:yVal>
            <c:numRef>
              <c:f>ROCs!$E$4:$E$14</c:f>
              <c:numCache>
                <c:formatCode>0.00%</c:formatCode>
                <c:ptCount val="11"/>
                <c:pt idx="0">
                  <c:v>1</c:v>
                </c:pt>
                <c:pt idx="1">
                  <c:v>0.98309999999999997</c:v>
                </c:pt>
                <c:pt idx="2">
                  <c:v>0.96609999999999996</c:v>
                </c:pt>
                <c:pt idx="3">
                  <c:v>0.89829999999999999</c:v>
                </c:pt>
                <c:pt idx="4">
                  <c:v>0.83050000000000002</c:v>
                </c:pt>
                <c:pt idx="5">
                  <c:v>0.74580000000000002</c:v>
                </c:pt>
                <c:pt idx="6">
                  <c:v>0.7288</c:v>
                </c:pt>
                <c:pt idx="7">
                  <c:v>0.61019999999999996</c:v>
                </c:pt>
                <c:pt idx="8">
                  <c:v>0.45760000000000001</c:v>
                </c:pt>
                <c:pt idx="9">
                  <c:v>0.28810000000000002</c:v>
                </c:pt>
                <c:pt idx="10">
                  <c:v>0</c:v>
                </c:pt>
              </c:numCache>
            </c:numRef>
          </c:yVal>
          <c:smooth val="0"/>
          <c:extLst>
            <c:ext xmlns:c16="http://schemas.microsoft.com/office/drawing/2014/chart" uri="{C3380CC4-5D6E-409C-BE32-E72D297353CC}">
              <c16:uniqueId val="{00000000-82C0-674D-BCBB-47E378B43D9D}"/>
            </c:ext>
          </c:extLst>
        </c:ser>
        <c:ser>
          <c:idx val="4"/>
          <c:order val="4"/>
          <c:tx>
            <c:strRef>
              <c:f>ROCs!$B$16</c:f>
              <c:strCache>
                <c:ptCount val="1"/>
                <c:pt idx="0">
                  <c:v>Antenatal and Growth</c:v>
                </c:pt>
              </c:strCache>
            </c:strRef>
          </c:tx>
          <c:marker>
            <c:symbol val="none"/>
          </c:marker>
          <c:xVal>
            <c:numRef>
              <c:f>ROCs!$J$18:$J$28</c:f>
              <c:numCache>
                <c:formatCode>0.00%</c:formatCode>
                <c:ptCount val="11"/>
                <c:pt idx="0">
                  <c:v>1</c:v>
                </c:pt>
                <c:pt idx="1">
                  <c:v>0.89959999999999996</c:v>
                </c:pt>
                <c:pt idx="2">
                  <c:v>0.79820000000000002</c:v>
                </c:pt>
                <c:pt idx="3">
                  <c:v>0.69950000000000001</c:v>
                </c:pt>
                <c:pt idx="4">
                  <c:v>0.59929999999999994</c:v>
                </c:pt>
                <c:pt idx="5">
                  <c:v>0.497</c:v>
                </c:pt>
                <c:pt idx="6">
                  <c:v>0.39829999999999999</c:v>
                </c:pt>
                <c:pt idx="7">
                  <c:v>0.29859999999999998</c:v>
                </c:pt>
                <c:pt idx="8">
                  <c:v>0.19889999999999997</c:v>
                </c:pt>
                <c:pt idx="9">
                  <c:v>9.870000000000001E-2</c:v>
                </c:pt>
                <c:pt idx="10">
                  <c:v>0</c:v>
                </c:pt>
              </c:numCache>
            </c:numRef>
          </c:xVal>
          <c:yVal>
            <c:numRef>
              <c:f>ROCs!$E$18:$E$28</c:f>
              <c:numCache>
                <c:formatCode>0.00%</c:formatCode>
                <c:ptCount val="11"/>
                <c:pt idx="0">
                  <c:v>1</c:v>
                </c:pt>
                <c:pt idx="1">
                  <c:v>1</c:v>
                </c:pt>
                <c:pt idx="2">
                  <c:v>0.96609999999999996</c:v>
                </c:pt>
                <c:pt idx="3">
                  <c:v>0.9153</c:v>
                </c:pt>
                <c:pt idx="4">
                  <c:v>0.84750000000000003</c:v>
                </c:pt>
                <c:pt idx="5">
                  <c:v>0.81359999999999999</c:v>
                </c:pt>
                <c:pt idx="6">
                  <c:v>0.77969999999999995</c:v>
                </c:pt>
                <c:pt idx="7">
                  <c:v>0.64410000000000001</c:v>
                </c:pt>
                <c:pt idx="8">
                  <c:v>0.49149999999999999</c:v>
                </c:pt>
                <c:pt idx="9">
                  <c:v>0.37290000000000001</c:v>
                </c:pt>
                <c:pt idx="10">
                  <c:v>0</c:v>
                </c:pt>
              </c:numCache>
            </c:numRef>
          </c:yVal>
          <c:smooth val="1"/>
          <c:extLst>
            <c:ext xmlns:c16="http://schemas.microsoft.com/office/drawing/2014/chart" uri="{C3380CC4-5D6E-409C-BE32-E72D297353CC}">
              <c16:uniqueId val="{00000001-82C0-674D-BCBB-47E378B43D9D}"/>
            </c:ext>
          </c:extLst>
        </c:ser>
        <c:ser>
          <c:idx val="5"/>
          <c:order val="5"/>
          <c:tx>
            <c:strRef>
              <c:f>ROCs!$B$30</c:f>
              <c:strCache>
                <c:ptCount val="1"/>
                <c:pt idx="0">
                  <c:v>Antenatal and Intrapartum</c:v>
                </c:pt>
              </c:strCache>
            </c:strRef>
          </c:tx>
          <c:marker>
            <c:symbol val="none"/>
          </c:marker>
          <c:xVal>
            <c:numRef>
              <c:f>ROCs!$J$32:$J$42</c:f>
              <c:numCache>
                <c:formatCode>0.00%</c:formatCode>
                <c:ptCount val="11"/>
                <c:pt idx="0">
                  <c:v>1</c:v>
                </c:pt>
                <c:pt idx="1">
                  <c:v>0.89969999999999994</c:v>
                </c:pt>
                <c:pt idx="2">
                  <c:v>0.7984</c:v>
                </c:pt>
                <c:pt idx="3">
                  <c:v>0.69930000000000003</c:v>
                </c:pt>
                <c:pt idx="4">
                  <c:v>0.59919999999999995</c:v>
                </c:pt>
                <c:pt idx="5">
                  <c:v>0.49870000000000003</c:v>
                </c:pt>
                <c:pt idx="6">
                  <c:v>0.39870000000000005</c:v>
                </c:pt>
                <c:pt idx="7">
                  <c:v>0.29830000000000001</c:v>
                </c:pt>
                <c:pt idx="8">
                  <c:v>0.19899999999999995</c:v>
                </c:pt>
                <c:pt idx="9">
                  <c:v>9.8899999999999988E-2</c:v>
                </c:pt>
                <c:pt idx="10">
                  <c:v>0</c:v>
                </c:pt>
              </c:numCache>
            </c:numRef>
          </c:xVal>
          <c:yVal>
            <c:numRef>
              <c:f>ROCs!$E$32:$E$42</c:f>
              <c:numCache>
                <c:formatCode>0.00%</c:formatCode>
                <c:ptCount val="11"/>
                <c:pt idx="0">
                  <c:v>1</c:v>
                </c:pt>
                <c:pt idx="1">
                  <c:v>0.98309999999999997</c:v>
                </c:pt>
                <c:pt idx="2">
                  <c:v>0.96609999999999996</c:v>
                </c:pt>
                <c:pt idx="3">
                  <c:v>0.89829999999999999</c:v>
                </c:pt>
                <c:pt idx="4">
                  <c:v>0.79659999999999997</c:v>
                </c:pt>
                <c:pt idx="5">
                  <c:v>0.77969999999999995</c:v>
                </c:pt>
                <c:pt idx="6">
                  <c:v>0.66100000000000003</c:v>
                </c:pt>
                <c:pt idx="7">
                  <c:v>0.59319999999999995</c:v>
                </c:pt>
                <c:pt idx="8">
                  <c:v>0.45760000000000001</c:v>
                </c:pt>
                <c:pt idx="9">
                  <c:v>0.30509999999999998</c:v>
                </c:pt>
                <c:pt idx="10">
                  <c:v>0</c:v>
                </c:pt>
              </c:numCache>
            </c:numRef>
          </c:yVal>
          <c:smooth val="1"/>
          <c:extLst>
            <c:ext xmlns:c16="http://schemas.microsoft.com/office/drawing/2014/chart" uri="{C3380CC4-5D6E-409C-BE32-E72D297353CC}">
              <c16:uniqueId val="{00000002-82C0-674D-BCBB-47E378B43D9D}"/>
            </c:ext>
          </c:extLst>
        </c:ser>
        <c:ser>
          <c:idx val="1"/>
          <c:order val="1"/>
          <c:tx>
            <c:strRef>
              <c:f>ROCs!$B$45</c:f>
              <c:strCache>
                <c:ptCount val="1"/>
                <c:pt idx="0">
                  <c:v>Antenatal-ML</c:v>
                </c:pt>
              </c:strCache>
            </c:strRef>
          </c:tx>
          <c:marker>
            <c:symbol val="none"/>
          </c:marker>
          <c:xVal>
            <c:numRef>
              <c:f>ROCs!$J$47:$J$57</c:f>
              <c:numCache>
                <c:formatCode>0.00%</c:formatCode>
                <c:ptCount val="11"/>
                <c:pt idx="0">
                  <c:v>1</c:v>
                </c:pt>
                <c:pt idx="1">
                  <c:v>0.89959999999999996</c:v>
                </c:pt>
                <c:pt idx="2">
                  <c:v>0.7994</c:v>
                </c:pt>
                <c:pt idx="3">
                  <c:v>0.69920000000000004</c:v>
                </c:pt>
                <c:pt idx="4">
                  <c:v>0.59889999999999999</c:v>
                </c:pt>
                <c:pt idx="5">
                  <c:v>0.49870000000000003</c:v>
                </c:pt>
                <c:pt idx="6">
                  <c:v>0.39849999999999997</c:v>
                </c:pt>
                <c:pt idx="7">
                  <c:v>0.29859999999999998</c:v>
                </c:pt>
                <c:pt idx="8">
                  <c:v>0.19869999999999999</c:v>
                </c:pt>
                <c:pt idx="9">
                  <c:v>9.8899999999999988E-2</c:v>
                </c:pt>
                <c:pt idx="10">
                  <c:v>0</c:v>
                </c:pt>
              </c:numCache>
            </c:numRef>
          </c:xVal>
          <c:yVal>
            <c:numRef>
              <c:f>ROCs!$E$47:$E$57</c:f>
              <c:numCache>
                <c:formatCode>0.00%</c:formatCode>
                <c:ptCount val="11"/>
                <c:pt idx="0">
                  <c:v>1</c:v>
                </c:pt>
                <c:pt idx="1">
                  <c:v>0.9778</c:v>
                </c:pt>
                <c:pt idx="2">
                  <c:v>0.92220000000000002</c:v>
                </c:pt>
                <c:pt idx="3">
                  <c:v>0.86670000000000003</c:v>
                </c:pt>
                <c:pt idx="4">
                  <c:v>0.84440000000000004</c:v>
                </c:pt>
                <c:pt idx="5">
                  <c:v>0.78890000000000005</c:v>
                </c:pt>
                <c:pt idx="6">
                  <c:v>0.73329999999999995</c:v>
                </c:pt>
                <c:pt idx="7">
                  <c:v>0.61109999999999998</c:v>
                </c:pt>
                <c:pt idx="8">
                  <c:v>0.4889</c:v>
                </c:pt>
                <c:pt idx="9">
                  <c:v>0.34439999999999998</c:v>
                </c:pt>
                <c:pt idx="10">
                  <c:v>0</c:v>
                </c:pt>
              </c:numCache>
            </c:numRef>
          </c:yVal>
          <c:smooth val="0"/>
          <c:extLst>
            <c:ext xmlns:c16="http://schemas.microsoft.com/office/drawing/2014/chart" uri="{C3380CC4-5D6E-409C-BE32-E72D297353CC}">
              <c16:uniqueId val="{00000003-82C0-674D-BCBB-47E378B43D9D}"/>
            </c:ext>
          </c:extLst>
        </c:ser>
        <c:ser>
          <c:idx val="2"/>
          <c:order val="2"/>
          <c:tx>
            <c:strRef>
              <c:f>ROCs!$B$45</c:f>
              <c:strCache>
                <c:ptCount val="1"/>
                <c:pt idx="0">
                  <c:v>Antenatal-ML</c:v>
                </c:pt>
              </c:strCache>
            </c:strRef>
          </c:tx>
          <c:marker>
            <c:symbol val="none"/>
          </c:marker>
          <c:xVal>
            <c:numRef>
              <c:f>ROCs!$J$61:$J$71</c:f>
              <c:numCache>
                <c:formatCode>0.00%</c:formatCode>
                <c:ptCount val="11"/>
                <c:pt idx="0">
                  <c:v>1</c:v>
                </c:pt>
                <c:pt idx="1">
                  <c:v>0.89959999999999996</c:v>
                </c:pt>
                <c:pt idx="2">
                  <c:v>0.79920000000000002</c:v>
                </c:pt>
                <c:pt idx="3">
                  <c:v>0.69890000000000008</c:v>
                </c:pt>
                <c:pt idx="4">
                  <c:v>0.5988</c:v>
                </c:pt>
                <c:pt idx="5">
                  <c:v>0.49850000000000005</c:v>
                </c:pt>
                <c:pt idx="6">
                  <c:v>0.39839999999999998</c:v>
                </c:pt>
                <c:pt idx="7">
                  <c:v>0.29820000000000002</c:v>
                </c:pt>
                <c:pt idx="8">
                  <c:v>0.19830000000000003</c:v>
                </c:pt>
                <c:pt idx="9">
                  <c:v>9.870000000000001E-2</c:v>
                </c:pt>
                <c:pt idx="10">
                  <c:v>0</c:v>
                </c:pt>
              </c:numCache>
            </c:numRef>
          </c:xVal>
          <c:yVal>
            <c:numRef>
              <c:f>ROCs!$E$61:$E$71</c:f>
              <c:numCache>
                <c:formatCode>0.00%</c:formatCode>
                <c:ptCount val="11"/>
                <c:pt idx="0">
                  <c:v>1</c:v>
                </c:pt>
                <c:pt idx="1">
                  <c:v>0.9778</c:v>
                </c:pt>
                <c:pt idx="2">
                  <c:v>0.9667</c:v>
                </c:pt>
                <c:pt idx="3">
                  <c:v>0.94440000000000002</c:v>
                </c:pt>
                <c:pt idx="4">
                  <c:v>0.87780000000000002</c:v>
                </c:pt>
                <c:pt idx="5">
                  <c:v>0.84440000000000004</c:v>
                </c:pt>
                <c:pt idx="6">
                  <c:v>0.75560000000000005</c:v>
                </c:pt>
                <c:pt idx="7">
                  <c:v>0.7</c:v>
                </c:pt>
                <c:pt idx="8">
                  <c:v>0.57779999999999998</c:v>
                </c:pt>
                <c:pt idx="9">
                  <c:v>0.38890000000000002</c:v>
                </c:pt>
                <c:pt idx="10">
                  <c:v>0</c:v>
                </c:pt>
              </c:numCache>
            </c:numRef>
          </c:yVal>
          <c:smooth val="1"/>
          <c:extLst>
            <c:ext xmlns:c16="http://schemas.microsoft.com/office/drawing/2014/chart" uri="{C3380CC4-5D6E-409C-BE32-E72D297353CC}">
              <c16:uniqueId val="{00000004-82C0-674D-BCBB-47E378B43D9D}"/>
            </c:ext>
          </c:extLst>
        </c:ser>
        <c:ser>
          <c:idx val="0"/>
          <c:order val="0"/>
          <c:tx>
            <c:strRef>
              <c:f>ROCs!$B$73</c:f>
              <c:strCache>
                <c:ptCount val="1"/>
                <c:pt idx="0">
                  <c:v>Intrapartum - ML</c:v>
                </c:pt>
              </c:strCache>
            </c:strRef>
          </c:tx>
          <c:marker>
            <c:symbol val="none"/>
          </c:marker>
          <c:xVal>
            <c:numRef>
              <c:f>ROCs!$J$75:$J$85</c:f>
              <c:numCache>
                <c:formatCode>0.00%</c:formatCode>
                <c:ptCount val="11"/>
                <c:pt idx="0">
                  <c:v>1</c:v>
                </c:pt>
                <c:pt idx="1">
                  <c:v>0.89949999999999997</c:v>
                </c:pt>
                <c:pt idx="2">
                  <c:v>0.79920000000000002</c:v>
                </c:pt>
                <c:pt idx="3">
                  <c:v>0.69879999999999998</c:v>
                </c:pt>
                <c:pt idx="4">
                  <c:v>0.59850000000000003</c:v>
                </c:pt>
                <c:pt idx="5">
                  <c:v>0.49819999999999998</c:v>
                </c:pt>
                <c:pt idx="6">
                  <c:v>0.39780000000000004</c:v>
                </c:pt>
                <c:pt idx="7">
                  <c:v>0.29749999999999999</c:v>
                </c:pt>
                <c:pt idx="8">
                  <c:v>0.19769999999999999</c:v>
                </c:pt>
                <c:pt idx="9">
                  <c:v>9.8300000000000054E-2</c:v>
                </c:pt>
                <c:pt idx="10">
                  <c:v>0</c:v>
                </c:pt>
              </c:numCache>
            </c:numRef>
          </c:xVal>
          <c:yVal>
            <c:numRef>
              <c:f>ROCs!$E$75:$E$85</c:f>
              <c:numCache>
                <c:formatCode>0.00%</c:formatCode>
                <c:ptCount val="11"/>
                <c:pt idx="0">
                  <c:v>1</c:v>
                </c:pt>
                <c:pt idx="1">
                  <c:v>1</c:v>
                </c:pt>
                <c:pt idx="2">
                  <c:v>0.9667</c:v>
                </c:pt>
                <c:pt idx="3">
                  <c:v>0.9556</c:v>
                </c:pt>
                <c:pt idx="4">
                  <c:v>0.93330000000000002</c:v>
                </c:pt>
                <c:pt idx="5">
                  <c:v>0.9</c:v>
                </c:pt>
                <c:pt idx="6">
                  <c:v>0.88890000000000002</c:v>
                </c:pt>
                <c:pt idx="7">
                  <c:v>0.84440000000000004</c:v>
                </c:pt>
                <c:pt idx="8">
                  <c:v>0.71109999999999995</c:v>
                </c:pt>
                <c:pt idx="9">
                  <c:v>0.4889</c:v>
                </c:pt>
                <c:pt idx="10">
                  <c:v>0</c:v>
                </c:pt>
              </c:numCache>
            </c:numRef>
          </c:yVal>
          <c:smooth val="1"/>
          <c:extLst>
            <c:ext xmlns:c16="http://schemas.microsoft.com/office/drawing/2014/chart" uri="{C3380CC4-5D6E-409C-BE32-E72D297353CC}">
              <c16:uniqueId val="{00000005-82C0-674D-BCBB-47E378B43D9D}"/>
            </c:ext>
          </c:extLst>
        </c:ser>
        <c:dLbls>
          <c:showLegendKey val="0"/>
          <c:showVal val="0"/>
          <c:showCatName val="0"/>
          <c:showSerName val="0"/>
          <c:showPercent val="0"/>
          <c:showBubbleSize val="0"/>
        </c:dLbls>
        <c:axId val="150927232"/>
        <c:axId val="199547520"/>
      </c:scatterChart>
      <c:valAx>
        <c:axId val="150927232"/>
        <c:scaling>
          <c:orientation val="minMax"/>
          <c:max val="1"/>
        </c:scaling>
        <c:delete val="0"/>
        <c:axPos val="b"/>
        <c:numFmt formatCode="0.00%" sourceLinked="1"/>
        <c:majorTickMark val="out"/>
        <c:minorTickMark val="none"/>
        <c:tickLblPos val="nextTo"/>
        <c:crossAx val="199547520"/>
        <c:crosses val="autoZero"/>
        <c:crossBetween val="midCat"/>
      </c:valAx>
      <c:valAx>
        <c:axId val="199547520"/>
        <c:scaling>
          <c:orientation val="minMax"/>
          <c:max val="1"/>
        </c:scaling>
        <c:delete val="0"/>
        <c:axPos val="l"/>
        <c:majorGridlines/>
        <c:numFmt formatCode="0.00%" sourceLinked="1"/>
        <c:majorTickMark val="out"/>
        <c:minorTickMark val="none"/>
        <c:tickLblPos val="nextTo"/>
        <c:crossAx val="15092723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16097</Words>
  <Characters>91755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21</cp:revision>
  <cp:lastPrinted>2020-01-16T12:50:00Z</cp:lastPrinted>
  <dcterms:created xsi:type="dcterms:W3CDTF">2020-01-16T13:53:00Z</dcterms:created>
  <dcterms:modified xsi:type="dcterms:W3CDTF">2020-10-26T15:58:00Z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